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F58B7" w:rsidR="00D03E90" w:rsidP="190A69DD" w:rsidRDefault="004E36B9" w14:paraId="11860E52" w14:textId="5A70F6DE">
      <w:pPr>
        <w:pStyle w:val="a"/>
        <w:rPr>
          <w:b w:val="1"/>
          <w:bCs w:val="1"/>
          <w:color w:val="C45911" w:themeColor="accent2" w:themeShade="BF"/>
        </w:rPr>
      </w:pPr>
      <w:r w:rsidRPr="190A69DD" w:rsidR="190A69DD">
        <w:rPr>
          <w:rFonts w:ascii="微软雅黑" w:hAnsi="微软雅黑" w:eastAsia="微软雅黑"/>
          <w:b w:val="1"/>
          <w:bCs w:val="1"/>
          <w:color w:val="C45911" w:themeColor="accent2" w:themeTint="FF" w:themeShade="BF"/>
        </w:rPr>
        <w:t>附录</w:t>
      </w:r>
      <w:r w:rsidRPr="190A69DD" w:rsidR="190A69DD">
        <w:rPr>
          <w:rFonts w:ascii="微软雅黑" w:hAnsi="微软雅黑" w:eastAsia="微软雅黑"/>
          <w:b w:val="1"/>
          <w:bCs w:val="1"/>
          <w:color w:val="C45911" w:themeColor="accent2" w:themeTint="FF" w:themeShade="BF"/>
        </w:rPr>
        <w:t>2 ：</w:t>
      </w:r>
      <w:r w:rsidRPr="190A69DD" w:rsidR="190A69DD">
        <w:rPr>
          <w:rFonts w:ascii="微软雅黑" w:hAnsi="微软雅黑" w:eastAsia="微软雅黑"/>
          <w:b w:val="1"/>
          <w:bCs w:val="1"/>
          <w:color w:val="C45911" w:themeColor="accent2" w:themeTint="FF" w:themeShade="BF"/>
          <w:sz w:val="22"/>
          <w:szCs w:val="22"/>
        </w:rPr>
        <w:t>20世纪广告百位巨星榜</w:t>
      </w:r>
    </w:p>
    <w:p w:rsidR="003C78B7" w:rsidP="01A08609" w:rsidRDefault="00EE17F4" w14:paraId="52BFBD69" w14:textId="18C4B841">
      <w:pPr>
        <w:pStyle w:val="a"/>
        <w:rPr>
          <w:rFonts w:ascii="微软雅黑" w:hAnsi="微软雅黑" w:eastAsia="微软雅黑" w:cs="微软雅黑"/>
          <w:noProof w:val="0"/>
          <w:sz w:val="21"/>
          <w:szCs w:val="21"/>
          <w:lang w:eastAsia="zh-CN"/>
        </w:rPr>
      </w:pPr>
      <w:r w:rsidRPr="190A69DD" w:rsidR="190A69DD">
        <w:rPr>
          <w:rFonts w:ascii="微软雅黑" w:hAnsi="微软雅黑" w:eastAsia="微软雅黑" w:cs="Times New Roman"/>
        </w:rPr>
        <w:t xml:space="preserve">    </w:t>
      </w:r>
      <w:r w:rsidRPr="190A69DD" w:rsidR="190A69DD">
        <w:rPr>
          <w:rFonts w:ascii="等线" w:hAnsi="等线" w:eastAsia="等线" w:cs="等线"/>
          <w:color w:val="auto"/>
        </w:rPr>
        <w:t>全球著名的专业期刊广告时代（AA）在1999年年末发布了“20世纪广告百位巨星榜”（</w:t>
      </w:r>
      <w:r w:rsidRPr="190A69DD" w:rsidR="190A69DD">
        <w:rPr>
          <w:rStyle w:val="normaltextrun"/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 w:eastAsia="zh-CN"/>
        </w:rPr>
        <w:t>TOP 100 PEOPLE OF THE CENTURY），以下为入选者104人（有</w:t>
      </w:r>
      <w:r w:rsidRPr="190A69DD" w:rsidR="190A69DD">
        <w:rPr>
          <w:rStyle w:val="normaltextrun"/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1"/>
          <w:szCs w:val="21"/>
          <w:u w:val="none"/>
          <w:lang w:val="en-US" w:eastAsia="zh-CN"/>
        </w:rPr>
        <w:t>以下4席双人分享：8，14，22，48</w:t>
      </w:r>
      <w:r w:rsidRPr="190A69DD" w:rsidR="190A69DD">
        <w:rPr>
          <w:rStyle w:val="normaltextrun"/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 w:eastAsia="zh-CN"/>
        </w:rPr>
        <w:t>）的名单，</w:t>
      </w:r>
      <w:r w:rsidRPr="190A69DD" w:rsidR="190A69DD">
        <w:rPr>
          <w:rStyle w:val="normaltextrun"/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1"/>
          <w:szCs w:val="21"/>
          <w:u w:val="none"/>
          <w:lang w:val="en-US" w:eastAsia="zh-CN"/>
        </w:rPr>
        <w:t>笔者综合了其主要贡献并简洁表述之</w:t>
      </w:r>
      <w:r w:rsidRPr="190A69DD" w:rsidR="190A69DD">
        <w:rPr>
          <w:rStyle w:val="normaltextrun"/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 w:eastAsia="zh-CN"/>
        </w:rPr>
        <w:t>。</w:t>
      </w:r>
    </w:p>
    <w:p w:rsidR="01A08609" w:rsidP="01A08609" w:rsidRDefault="01A08609" w14:paraId="73E8F089" w14:textId="338EE47D">
      <w:pPr>
        <w:widowControl w:val="1"/>
        <w:spacing w:line="276" w:lineRule="auto"/>
        <w:jc w:val="left"/>
        <w:rPr>
          <w:rFonts w:ascii="宋体" w:hAnsi="宋体" w:eastAsia="宋体" w:cs="宋体"/>
          <w:b w:val="1"/>
          <w:bCs w:val="1"/>
          <w:sz w:val="22"/>
          <w:szCs w:val="22"/>
        </w:rPr>
      </w:pPr>
    </w:p>
    <w:p w:rsidRPr="00797DA6" w:rsidR="00797DA6" w:rsidP="5068912A" w:rsidRDefault="00797DA6" w14:paraId="18ED580E" w14:textId="64A9FC58">
      <w:pPr>
        <w:widowControl w:val="1"/>
        <w:spacing w:line="276" w:lineRule="auto"/>
        <w:jc w:val="left"/>
        <w:rPr>
          <w:rFonts w:ascii="宋体" w:hAnsi="宋体" w:eastAsia="宋体" w:cs="宋体"/>
          <w:b w:val="1"/>
          <w:bCs w:val="1"/>
          <w:kern w:val="0"/>
          <w:sz w:val="22"/>
          <w:szCs w:val="22"/>
        </w:rPr>
      </w:pPr>
      <w:r w:rsidRPr="5068912A">
        <w:rPr>
          <w:rFonts w:ascii="宋体" w:hAnsi="宋体" w:eastAsia="宋体" w:cs="宋体"/>
          <w:b w:val="1"/>
          <w:bCs w:val="1"/>
          <w:kern w:val="0"/>
          <w:sz w:val="22"/>
          <w:szCs w:val="22"/>
        </w:rPr>
        <w:t>1：</w:t>
      </w:r>
      <w:r w:rsidRPr="5068912A"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  <w:t>威廉</w:t>
      </w:r>
      <w:r w:rsidRPr="5068912A">
        <w:rPr>
          <w:rFonts w:ascii="宋体" w:hAnsi="宋体" w:eastAsia="宋体" w:cs="宋体"/>
          <w:b w:val="1"/>
          <w:bCs w:val="1"/>
          <w:kern w:val="0"/>
          <w:sz w:val="22"/>
          <w:szCs w:val="22"/>
        </w:rPr>
        <w:t>·</w:t>
      </w:r>
      <w:r w:rsidRPr="5068912A"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  <w:t xml:space="preserve">伯恩巴赫 </w:t>
      </w:r>
      <w:r w:rsidRPr="5068912A">
        <w:rPr>
          <w:rFonts w:ascii="宋体" w:hAnsi="宋体" w:eastAsia="宋体" w:cs="宋体"/>
          <w:b w:val="1"/>
          <w:bCs w:val="1"/>
          <w:kern w:val="0"/>
          <w:sz w:val="22"/>
          <w:szCs w:val="22"/>
        </w:rPr>
        <w:t xml:space="preserve">William Bernbach </w:t>
      </w:r>
      <w:ins w:author="林 慕空" w:date="2023-12-18T08:08:30.382Z" w:id="465917873">
        <w:r w:rsidRPr="190A69DD" w:rsidR="190A69DD">
          <w:rPr>
            <w:rFonts w:ascii="宋体" w:hAnsi="宋体" w:eastAsia="宋体" w:cs="宋体"/>
            <w:b w:val="1"/>
            <w:bCs w:val="1"/>
            <w:sz w:val="22"/>
            <w:szCs w:val="22"/>
          </w:rPr>
          <w:t>(</w:t>
        </w:r>
      </w:ins>
      <w:r w:rsidRPr="5068912A">
        <w:rPr>
          <w:rFonts w:ascii="宋体" w:hAnsi="宋体" w:eastAsia="宋体" w:cs="宋体"/>
          <w:b w:val="1"/>
          <w:bCs w:val="1"/>
          <w:kern w:val="0"/>
          <w:sz w:val="22"/>
          <w:szCs w:val="22"/>
        </w:rPr>
        <w:t>1911-1982）</w:t>
      </w:r>
    </w:p>
    <w:p w:rsidRPr="00797DA6" w:rsidR="003C78B7" w:rsidP="27621A37" w:rsidRDefault="00DC6723" w14:paraId="3CFAD8E4" w14:textId="33F5F7B2">
      <w:pPr>
        <w:rPr>
          <w:b w:val="0"/>
          <w:bCs w:val="0"/>
        </w:rPr>
      </w:pPr>
      <w:r w:rsidR="01A08609">
        <w:rPr>
          <w:b w:val="0"/>
          <w:bCs w:val="0"/>
        </w:rPr>
        <w:t xml:space="preserve">   广告创意革命的灵魂，世纪广告人物，开创了新的广告文化。</w:t>
      </w:r>
    </w:p>
    <w:p w:rsidR="003C78B7" w:rsidRDefault="003C78B7" w14:paraId="308EFA2C" w14:textId="77777777">
      <w:pPr>
        <w:rPr>
          <w:b/>
          <w:bCs/>
        </w:rPr>
      </w:pPr>
    </w:p>
    <w:p w:rsidR="003C78B7" w:rsidP="27621A37" w:rsidRDefault="003C78B7" w14:paraId="08BFC85D" w14:textId="4BD370E3">
      <w:pPr>
        <w:rPr>
          <w:rFonts w:ascii="宋体" w:hAnsi="宋体" w:eastAsia="宋体" w:cs="宋体"/>
          <w:kern w:val="0"/>
          <w:sz w:val="22"/>
          <w:szCs w:val="22"/>
          <w:lang w:val="zh-CN"/>
        </w:rPr>
      </w:pPr>
      <w:r w:rsidRPr="27621A37">
        <w:rPr>
          <w:rFonts w:ascii="等线" w:hAnsi="等线" w:cs="等线" w:asciiTheme="minorEastAsia" w:hAnsiTheme="minorEastAsia" w:cstheme="minorEastAsia"/>
          <w:b w:val="1"/>
          <w:bCs w:val="1"/>
        </w:rPr>
        <w:t>2：小马里恩·哈珀 Marion Harper Jr.（1916-1989）</w:t>
      </w:r>
      <w:r w:rsidRPr="27621A37" w:rsidR="002F3A6E">
        <w:rPr>
          <w:rFonts w:ascii="等线" w:hAnsi="等线" w:cs="等线" w:asciiTheme="minorEastAsia" w:hAnsiTheme="minorEastAsia" w:cstheme="minorEastAsia"/>
          <w:b w:val="1"/>
          <w:bCs w:val="1"/>
        </w:rPr>
        <w:t xml:space="preserve"> </w:t>
      </w:r>
      <w:r w:rsidRPr="27621A37" w:rsidR="00B97B96">
        <w:rPr>
          <w:rFonts w:ascii="等线" w:hAnsi="等线" w:eastAsia="等线" w:cs="等线"/>
          <w:b w:val="0"/>
          <w:bCs w:val="0"/>
          <w:kern w:val="0"/>
          <w:sz w:val="22"/>
          <w:szCs w:val="22"/>
          <w:lang w:val="zh-CN"/>
        </w:rPr>
        <w:t>创</w:t>
      </w:r>
      <w:r w:rsidRPr="27621A37" w:rsidR="00B97B96">
        <w:rPr>
          <w:rFonts w:ascii="宋体" w:hAnsi="宋体" w:eastAsia="宋体" w:cs="宋体"/>
          <w:kern w:val="0"/>
          <w:sz w:val="22"/>
          <w:szCs w:val="22"/>
          <w:lang w:val="zh-CN"/>
        </w:rPr>
        <w:t>新</w:t>
      </w:r>
      <w:r w:rsidRPr="27621A37" w:rsidR="002F3A6E">
        <w:rPr>
          <w:rFonts w:ascii="宋体" w:hAnsi="宋体" w:eastAsia="宋体" w:cs="宋体"/>
          <w:kern w:val="0"/>
          <w:sz w:val="22"/>
          <w:szCs w:val="22"/>
          <w:lang w:val="zh-CN"/>
        </w:rPr>
        <w:t>开拓</w:t>
      </w:r>
      <w:r w:rsidRPr="27621A37" w:rsidR="00F34399">
        <w:rPr>
          <w:rFonts w:ascii="宋体" w:hAnsi="宋体" w:eastAsia="宋体" w:cs="宋体"/>
          <w:kern w:val="0"/>
          <w:sz w:val="22"/>
          <w:szCs w:val="22"/>
          <w:lang w:val="zh-CN"/>
        </w:rPr>
        <w:t>广告</w:t>
      </w:r>
      <w:r w:rsidRPr="27621A37" w:rsidR="00B97B96">
        <w:rPr>
          <w:rFonts w:ascii="宋体" w:hAnsi="宋体" w:eastAsia="宋体" w:cs="宋体"/>
          <w:kern w:val="0"/>
          <w:sz w:val="22"/>
          <w:szCs w:val="22"/>
          <w:lang w:val="zh-CN"/>
        </w:rPr>
        <w:t>帝国的先行</w:t>
      </w:r>
      <w:r w:rsidRPr="27621A37" w:rsidR="00B97B96">
        <w:rPr>
          <w:rFonts w:ascii="宋体" w:hAnsi="宋体" w:eastAsia="宋体" w:cs="宋体"/>
          <w:kern w:val="0"/>
          <w:sz w:val="22"/>
          <w:szCs w:val="22"/>
          <w:lang w:val="zh-CN"/>
        </w:rPr>
        <w:t>者</w:t>
      </w:r>
    </w:p>
    <w:p w:rsidR="00C36B45" w:rsidP="01A08609" w:rsidRDefault="007E18C4" w14:paraId="2F1EE781" w14:textId="587B95DF">
      <w:pPr>
        <w:rPr>
          <w:rFonts w:ascii="宋体" w:hAnsi="宋体" w:eastAsia="宋体" w:cs="宋体"/>
          <w:kern w:val="0"/>
          <w:sz w:val="22"/>
          <w:szCs w:val="22"/>
          <w:lang w:val="zh-CN"/>
        </w:rPr>
      </w:pPr>
      <w:r w:rsidRPr="01A08609"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  <w:t>3：</w:t>
      </w:r>
      <w:r w:rsidRPr="01A08609" w:rsidR="00870515"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  <w:t>李</w:t>
      </w:r>
      <w:r w:rsidRPr="01A08609"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  <w:t>奥</w:t>
      </w:r>
      <w:r w:rsidRPr="01A08609" w:rsidR="00870515"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  <w:t>贝纳</w:t>
      </w:r>
      <w:r w:rsidRPr="01A08609"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  <w:t xml:space="preserve"> Leo Burnett（1892-1971）</w:t>
      </w:r>
      <w:r w:rsidRPr="01A08609" w:rsidR="009C0E0D"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  <w:t xml:space="preserve"> </w:t>
      </w:r>
      <w:r w:rsidRPr="01A08609" w:rsidR="00436805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品牌形象和</w:t>
      </w:r>
      <w:r w:rsidRPr="01A08609" w:rsidR="009C0E0D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广告</w:t>
      </w:r>
      <w:r w:rsidRPr="01A08609" w:rsidR="007E5999">
        <w:rPr>
          <w:rFonts w:ascii="宋体" w:hAnsi="宋体" w:eastAsia="宋体" w:cs="宋体"/>
          <w:kern w:val="0"/>
          <w:sz w:val="22"/>
          <w:szCs w:val="22"/>
          <w:lang w:val="zh-CN"/>
        </w:rPr>
        <w:t>“芝加哥学派”</w:t>
      </w:r>
      <w:r w:rsidRPr="01A08609" w:rsidR="009C0E0D">
        <w:rPr>
          <w:rFonts w:ascii="宋体" w:hAnsi="宋体" w:eastAsia="宋体" w:cs="宋体"/>
          <w:kern w:val="0"/>
          <w:sz w:val="22"/>
          <w:szCs w:val="22"/>
          <w:lang w:val="zh-CN"/>
        </w:rPr>
        <w:t>的奠基人</w:t>
      </w:r>
    </w:p>
    <w:p w:rsidR="009C0E0D" w:rsidP="5068912A" w:rsidRDefault="009C0E0D" w14:paraId="2DA7B235" w14:textId="64EC6F8B">
      <w:pPr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</w:pPr>
      <w:r w:rsidRPr="5068912A"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  <w:t>4：大卫·奥格威 David Ogilvy（1911-</w:t>
      </w:r>
      <w:ins w:author="林 慕空" w:date="2023-12-18T08:09:14.101Z" w:id="993589142">
        <w:r w:rsidRPr="01A08609" w:rsidR="01A08609">
          <w:rPr>
            <w:rFonts w:ascii="宋体" w:hAnsi="宋体" w:eastAsia="宋体" w:cs="宋体"/>
            <w:b w:val="1"/>
            <w:bCs w:val="1"/>
            <w:color w:val="auto"/>
            <w:sz w:val="22"/>
            <w:szCs w:val="22"/>
            <w:lang w:val="zh-CN"/>
          </w:rPr>
          <w:t>1999</w:t>
        </w:r>
      </w:ins>
      <w:r w:rsidRPr="5068912A"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  <w:t>）</w:t>
      </w:r>
      <w:r w:rsidRPr="01A08609" w:rsidR="00377F73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全球最具魅力的广告</w:t>
      </w:r>
      <w:r w:rsidRPr="01A08609" w:rsidR="00F13E31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教</w:t>
      </w:r>
      <w:r w:rsidRPr="01A08609" w:rsidR="004311BC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皇</w:t>
      </w:r>
    </w:p>
    <w:p w:rsidR="004311BC" w:rsidP="01A08609" w:rsidRDefault="004311BC" w14:paraId="7549E961" w14:textId="4FFA4B31">
      <w:pPr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</w:pPr>
      <w:r w:rsidRPr="01A08609"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  <w:t>5：罗瑟·</w:t>
      </w:r>
      <w:r w:rsidRPr="01A08609" w:rsidR="00FF6AF6"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  <w:t>雷</w:t>
      </w:r>
      <w:r w:rsidRPr="01A08609"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  <w:t>斯 Rosser Reeves（1910-1984）</w:t>
      </w:r>
      <w:r w:rsidRPr="01A08609" w:rsidR="00114D4F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创立了影响深远的</w:t>
      </w:r>
      <w:r w:rsidRPr="01A08609" w:rsidR="007B1FD0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USP理论工具</w:t>
      </w:r>
    </w:p>
    <w:p w:rsidR="007B1FD0" w:rsidP="01A08609" w:rsidRDefault="005C6D93" w14:paraId="7988820D" w14:textId="734FBC0B">
      <w:pPr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</w:pPr>
      <w:r w:rsidRPr="01A08609">
        <w:rPr>
          <w:rFonts w:ascii="宋体" w:hAnsi="宋体" w:eastAsia="宋体" w:cs="宋体"/>
          <w:b w:val="1"/>
          <w:bCs w:val="1"/>
          <w:kern w:val="0"/>
          <w:sz w:val="22"/>
          <w:szCs w:val="22"/>
          <w:lang w:val="zh-CN"/>
        </w:rPr>
        <w:t>6：约翰·沃纳梅克 John Wanamaker（1838-1922）</w:t>
      </w:r>
      <w:r w:rsidRPr="01A08609" w:rsidR="00551CB2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零售广告的先</w:t>
      </w:r>
      <w:r w:rsidRPr="01A08609" w:rsidR="00E8599E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驱</w:t>
      </w:r>
      <w:r w:rsidRPr="01A08609" w:rsidR="007559EB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，</w:t>
      </w:r>
      <w:r w:rsidRPr="01A08609" w:rsidR="000B29A9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说出了洞察</w:t>
      </w:r>
      <w:r w:rsidRPr="01A08609" w:rsidR="007559EB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广告效果</w:t>
      </w:r>
      <w:r w:rsidRPr="01A08609" w:rsidR="000B29A9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的经典</w:t>
      </w:r>
      <w:r w:rsidRPr="01A08609" w:rsidR="0056142E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名言</w:t>
      </w:r>
      <w:r w:rsidRPr="01A08609" w:rsidR="00970F03">
        <w:rPr>
          <w:rFonts w:ascii="宋体" w:hAnsi="宋体" w:eastAsia="宋体" w:cs="宋体"/>
          <w:b w:val="0"/>
          <w:bCs w:val="0"/>
          <w:kern w:val="0"/>
          <w:sz w:val="22"/>
          <w:szCs w:val="22"/>
          <w:lang w:val="zh-CN"/>
        </w:rPr>
        <w:t>。</w:t>
      </w:r>
    </w:p>
    <w:p w:rsidR="007D0235" w:rsidP="01A08609" w:rsidRDefault="00970F03" w14:paraId="71A88E4D" w14:textId="4BEE8095">
      <w:pPr>
        <w:pStyle w:val="a"/>
        <w:rPr>
          <w:rFonts w:ascii="等线" w:hAnsi="等线" w:cs="等线" w:asciiTheme="minorEastAsia" w:hAnsiTheme="minorEastAsia" w:cstheme="minorEastAsia"/>
          <w:kern w:val="0"/>
        </w:rPr>
      </w:pPr>
      <w:r w:rsidRPr="01A08609">
        <w:rPr>
          <w:rFonts w:ascii="宋体" w:hAnsi="宋体" w:eastAsia="宋体" w:cs="宋体"/>
          <w:kern w:val="0"/>
          <w:sz w:val="22"/>
          <w:szCs w:val="22"/>
        </w:rPr>
        <w:t>7：</w:t>
      </w:r>
      <w:r w:rsidRPr="01A08609">
        <w:rPr>
          <w:rFonts w:ascii="宋体" w:hAnsi="宋体" w:eastAsia="宋体" w:cs="宋体"/>
          <w:kern w:val="0"/>
          <w:sz w:val="22"/>
          <w:szCs w:val="22"/>
          <w:lang w:val="zh-CN"/>
        </w:rPr>
        <w:t>威廉</w:t>
      </w:r>
      <w:r w:rsidRPr="01A08609">
        <w:rPr>
          <w:rFonts w:ascii="宋体" w:hAnsi="宋体" w:eastAsia="宋体" w:cs="宋体"/>
          <w:kern w:val="0"/>
          <w:sz w:val="22"/>
          <w:szCs w:val="22"/>
        </w:rPr>
        <w:t>·</w:t>
      </w:r>
      <w:r w:rsidRPr="01A08609">
        <w:rPr>
          <w:rFonts w:ascii="宋体" w:hAnsi="宋体" w:eastAsia="宋体" w:cs="宋体"/>
          <w:kern w:val="0"/>
          <w:sz w:val="22"/>
          <w:szCs w:val="22"/>
          <w:lang w:val="zh-CN"/>
        </w:rPr>
        <w:t>佩利</w:t>
      </w:r>
      <w:r w:rsidRPr="01A08609">
        <w:rPr>
          <w:rFonts w:ascii="宋体" w:hAnsi="宋体" w:eastAsia="宋体" w:cs="宋体"/>
          <w:kern w:val="0"/>
          <w:sz w:val="22"/>
          <w:szCs w:val="22"/>
        </w:rPr>
        <w:t xml:space="preserve"> William Paley（1901-1990）</w:t>
      </w:r>
      <w:r w:rsidRPr="01A08609" w:rsidR="007E4425">
        <w:rPr>
          <w:rFonts w:ascii="宋体" w:hAnsi="宋体" w:eastAsia="宋体" w:cs="宋体"/>
          <w:kern w:val="0"/>
          <w:sz w:val="22"/>
          <w:szCs w:val="22"/>
        </w:rPr>
        <w:t>哥伦比亚广播公司</w:t>
      </w:r>
      <w:r w:rsidRPr="01A08609" w:rsidR="007E4425">
        <w:rPr>
          <w:rFonts w:ascii="宋体" w:hAnsi="宋体" w:eastAsia="宋体" w:cs="宋体"/>
          <w:kern w:val="0"/>
          <w:sz w:val="22"/>
          <w:szCs w:val="22"/>
        </w:rPr>
        <w:t>（CBS）的</w:t>
      </w:r>
      <w:r w:rsidRPr="01A08609" w:rsidR="007E4425">
        <w:rPr>
          <w:rFonts w:ascii="宋体" w:hAnsi="宋体" w:eastAsia="宋体" w:cs="宋体"/>
          <w:kern w:val="0"/>
          <w:sz w:val="22"/>
          <w:szCs w:val="22"/>
        </w:rPr>
        <w:t>缔造者</w:t>
      </w:r>
      <w:r w:rsidRPr="01A08609" w:rsidR="007E4425">
        <w:rPr>
          <w:rFonts w:ascii="宋体" w:hAnsi="宋体" w:eastAsia="宋体" w:cs="宋体"/>
          <w:kern w:val="0"/>
          <w:sz w:val="22"/>
          <w:szCs w:val="22"/>
        </w:rPr>
        <w:t>，</w:t>
      </w:r>
      <w:r w:rsidRPr="01A08609" w:rsidR="01A08609">
        <w:rPr>
          <w:rFonts w:ascii="宋体" w:hAnsi="宋体" w:eastAsia="宋体" w:cs="宋体"/>
          <w:sz w:val="22"/>
          <w:szCs w:val="22"/>
        </w:rPr>
        <w:t>广播广告的先驱</w:t>
      </w:r>
    </w:p>
    <w:p w:rsidRPr="007D0235" w:rsidR="007D0235" w:rsidP="01A08609" w:rsidRDefault="007D0235" w14:paraId="7CDC5D88" w14:textId="582406BF">
      <w:pPr>
        <w:pStyle w:val="a"/>
        <w:rPr>
          <w:rFonts w:ascii="宋体" w:hAnsi="宋体" w:eastAsia="宋体" w:cs="宋体"/>
          <w:kern w:val="0"/>
          <w:sz w:val="22"/>
          <w:szCs w:val="22"/>
        </w:rPr>
      </w:pPr>
      <w:r w:rsidRPr="01A08609">
        <w:rPr>
          <w:rFonts w:ascii="宋体" w:hAnsi="宋体" w:eastAsia="宋体" w:cs="宋体"/>
          <w:kern w:val="0"/>
          <w:sz w:val="22"/>
          <w:szCs w:val="22"/>
        </w:rPr>
        <w:t>8．</w:t>
      </w:r>
      <w:r w:rsidRPr="01A08609" w:rsidR="00D91FD8">
        <w:rPr>
          <w:rFonts w:ascii="等线" w:hAnsi="等线" w:cs="等线" w:asciiTheme="minorEastAsia" w:hAnsiTheme="minorEastAsia" w:cstheme="minorEastAsia"/>
        </w:rPr>
        <w:t>莫里斯·萨奇 Maurice Saatchi（1946-）和查尔斯·萨奇 Charles Saatchi（1943-）</w:t>
      </w:r>
      <w:r w:rsidRPr="01A08609">
        <w:rPr>
          <w:rFonts w:ascii="宋体" w:hAnsi="宋体" w:eastAsia="宋体" w:cs="宋体"/>
          <w:kern w:val="0"/>
          <w:sz w:val="22"/>
          <w:szCs w:val="22"/>
        </w:rPr>
        <w:t>：</w:t>
      </w:r>
      <w:r w:rsidRPr="01A08609" w:rsidR="00401C45">
        <w:rPr>
          <w:rFonts w:ascii="宋体" w:hAnsi="宋体" w:eastAsia="宋体" w:cs="宋体"/>
          <w:kern w:val="0"/>
          <w:sz w:val="22"/>
          <w:szCs w:val="22"/>
        </w:rPr>
        <w:t>英国广告业的</w:t>
      </w:r>
      <w:r w:rsidRPr="01A08609" w:rsidR="006E5F7C">
        <w:rPr>
          <w:rFonts w:ascii="宋体" w:hAnsi="宋体" w:eastAsia="宋体" w:cs="宋体"/>
          <w:kern w:val="0"/>
          <w:sz w:val="22"/>
          <w:szCs w:val="22"/>
        </w:rPr>
        <w:t>表率</w:t>
      </w:r>
      <w:r w:rsidRPr="01A08609" w:rsidR="00570BEF">
        <w:rPr>
          <w:rFonts w:ascii="宋体" w:hAnsi="宋体" w:eastAsia="宋体" w:cs="宋体"/>
          <w:kern w:val="0"/>
          <w:sz w:val="22"/>
          <w:szCs w:val="22"/>
        </w:rPr>
        <w:t>，资本并购广告</w:t>
      </w:r>
      <w:r w:rsidRPr="01A08609" w:rsidR="007B2373">
        <w:rPr>
          <w:rFonts w:ascii="宋体" w:hAnsi="宋体" w:eastAsia="宋体" w:cs="宋体"/>
          <w:kern w:val="0"/>
          <w:sz w:val="22"/>
          <w:szCs w:val="22"/>
        </w:rPr>
        <w:t>公司的始作俑者。</w:t>
      </w:r>
    </w:p>
    <w:p w:rsidRPr="007D0235" w:rsidR="007D0235" w:rsidP="5068912A" w:rsidRDefault="007D0235" w14:paraId="2CFD201F" w14:textId="6AFABA06">
      <w:pPr>
        <w:rPr>
          <w:rFonts w:ascii="宋体" w:hAnsi="宋体" w:eastAsia="宋体" w:cs="宋体"/>
          <w:kern w:val="0"/>
          <w:sz w:val="22"/>
          <w:szCs w:val="22"/>
        </w:rPr>
      </w:pPr>
      <w:bookmarkStart w:name="DRim-1648649502309" w:id="0"/>
      <w:bookmarkEnd w:id="0"/>
      <w:r w:rsidRPr="5068912A">
        <w:rPr>
          <w:rFonts w:ascii="宋体" w:hAnsi="宋体" w:eastAsia="宋体" w:cs="宋体"/>
          <w:kern w:val="0"/>
          <w:sz w:val="22"/>
          <w:szCs w:val="22"/>
        </w:rPr>
        <w:t>9．阿尔伯特·拉斯克</w:t>
      </w:r>
      <w:ins w:author="林 慕空" w:date="2023-12-18T08:10:08.351Z" w:id="1192027991">
        <w:r w:rsidRPr="5068912A">
          <w:rPr>
            <w:rFonts w:ascii="宋体" w:hAnsi="宋体" w:eastAsia="宋体" w:cs="宋体"/>
            <w:kern w:val="0"/>
            <w:sz w:val="22"/>
            <w:szCs w:val="22"/>
          </w:rPr>
          <w:t xml:space="preserve"> </w:t>
        </w:r>
      </w:ins>
      <w:r w:rsidRPr="5068912A" w:rsidR="00D91FD8">
        <w:rPr>
          <w:rFonts w:ascii="等线" w:hAnsi="等线" w:cs="等线" w:asciiTheme="minorEastAsia" w:hAnsiTheme="minorEastAsia" w:cstheme="minorEastAsia"/>
        </w:rPr>
        <w:t>Albert Lasker（1880-1952）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7B2373">
        <w:rPr>
          <w:rFonts w:ascii="宋体" w:hAnsi="宋体" w:eastAsia="宋体" w:cs="宋体"/>
          <w:kern w:val="0"/>
          <w:sz w:val="22"/>
          <w:szCs w:val="22"/>
        </w:rPr>
        <w:t>现代广告之父</w:t>
      </w:r>
    </w:p>
    <w:p w:rsidRPr="007D0235" w:rsidR="007D0235" w:rsidP="5068912A" w:rsidRDefault="007D0235" w14:paraId="05C60687" w14:textId="71DB2408">
      <w:pPr>
        <w:rPr>
          <w:rFonts w:ascii="宋体" w:hAnsi="宋体" w:eastAsia="宋体" w:cs="宋体"/>
          <w:kern w:val="0"/>
          <w:sz w:val="22"/>
          <w:szCs w:val="22"/>
        </w:rPr>
      </w:pPr>
      <w:bookmarkStart w:name="hq6T-1648649502311" w:id="1"/>
      <w:bookmarkEnd w:id="1"/>
      <w:r w:rsidRPr="5068912A">
        <w:rPr>
          <w:rFonts w:ascii="宋体" w:hAnsi="宋体" w:eastAsia="宋体" w:cs="宋体"/>
          <w:kern w:val="0"/>
          <w:sz w:val="22"/>
          <w:szCs w:val="22"/>
        </w:rPr>
        <w:t>10．杰</w:t>
      </w:r>
      <w:r w:rsidRPr="5068912A">
        <w:rPr>
          <w:rFonts w:ascii="宋体" w:hAnsi="宋体" w:eastAsia="宋体" w:cs="宋体"/>
          <w:kern w:val="0"/>
          <w:sz w:val="22"/>
          <w:szCs w:val="22"/>
        </w:rPr>
        <w:t>·恰特</w:t>
      </w:r>
      <w:ins w:author="林 慕空" w:date="2023-12-18T08:10:22.696Z" w:id="942395299">
        <w:r w:rsidRPr="01A08609" w:rsidR="01A08609">
          <w:rPr>
            <w:rFonts w:ascii="宋体" w:hAnsi="宋体" w:eastAsia="宋体" w:cs="宋体"/>
            <w:sz w:val="22"/>
            <w:szCs w:val="22"/>
          </w:rPr>
          <w:t xml:space="preserve"> </w:t>
        </w:r>
      </w:ins>
      <w:r w:rsidRPr="5068912A" w:rsidR="00D91FD8">
        <w:rPr>
          <w:rFonts w:ascii="等线" w:hAnsi="等线" w:cs="等线" w:asciiTheme="minorEastAsia" w:hAnsiTheme="minorEastAsia" w:cstheme="minorEastAsia"/>
        </w:rPr>
        <w:t>Jay Chiat（1931-</w:t>
      </w:r>
      <w:ins w:author="林 慕空" w:date="2023-12-18T08:11:04.201Z" w:id="38693591">
        <w:r w:rsidRPr="01A08609" w:rsidR="01A08609">
          <w:rPr>
            <w:rFonts w:ascii="等线" w:hAnsi="等线" w:cs="等线" w:asciiTheme="minorEastAsia" w:hAnsiTheme="minorEastAsia" w:cstheme="minorEastAsia"/>
          </w:rPr>
          <w:t>2002</w:t>
        </w:r>
      </w:ins>
      <w:r w:rsidRPr="5068912A" w:rsidR="00D91FD8">
        <w:rPr>
          <w:rFonts w:ascii="等线" w:hAnsi="等线" w:cs="等线" w:asciiTheme="minorEastAsia" w:hAnsiTheme="minorEastAsia" w:cstheme="minorEastAsia"/>
        </w:rPr>
        <w:t xml:space="preserve">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524C5B">
        <w:rPr>
          <w:rFonts w:ascii="宋体" w:hAnsi="宋体" w:eastAsia="宋体" w:cs="宋体"/>
          <w:kern w:val="0"/>
          <w:sz w:val="22"/>
          <w:szCs w:val="22"/>
        </w:rPr>
        <w:t>创造了最具震撼的电视广告</w:t>
      </w:r>
      <w:r w:rsidRPr="5068912A" w:rsidR="00C11673">
        <w:rPr>
          <w:rFonts w:ascii="宋体" w:hAnsi="宋体" w:eastAsia="宋体" w:cs="宋体"/>
          <w:kern w:val="0"/>
          <w:sz w:val="22"/>
          <w:szCs w:val="22"/>
        </w:rPr>
        <w:t>“</w:t>
      </w:r>
      <w:r w:rsidRPr="5068912A">
        <w:rPr>
          <w:rFonts w:ascii="宋体" w:hAnsi="宋体" w:eastAsia="宋体" w:cs="宋体"/>
          <w:kern w:val="0"/>
          <w:sz w:val="22"/>
          <w:szCs w:val="22"/>
        </w:rPr>
        <w:t>苹果电脑</w:t>
      </w:r>
      <w:r w:rsidRPr="5068912A" w:rsidR="00C11673">
        <w:rPr>
          <w:rFonts w:ascii="宋体" w:hAnsi="宋体" w:eastAsia="宋体" w:cs="宋体"/>
          <w:kern w:val="0"/>
          <w:sz w:val="22"/>
          <w:szCs w:val="22"/>
        </w:rPr>
        <w:t>1984</w:t>
      </w:r>
      <w:r w:rsidRPr="5068912A">
        <w:rPr>
          <w:rFonts w:ascii="宋体" w:hAnsi="宋体" w:eastAsia="宋体" w:cs="宋体"/>
          <w:kern w:val="0"/>
          <w:sz w:val="22"/>
          <w:szCs w:val="22"/>
        </w:rPr>
        <w:t>”</w:t>
      </w:r>
    </w:p>
    <w:p w:rsidRPr="007D0235" w:rsidR="007D0235" w:rsidP="5068912A" w:rsidRDefault="007D0235" w14:paraId="18F5248A" w14:textId="35E9C128">
      <w:pPr>
        <w:rPr>
          <w:rFonts w:ascii="宋体" w:hAnsi="宋体" w:eastAsia="宋体" w:cs="宋体"/>
          <w:kern w:val="0"/>
          <w:sz w:val="22"/>
          <w:szCs w:val="22"/>
        </w:rPr>
      </w:pPr>
      <w:bookmarkStart w:name="9Mvi-1648649502313" w:id="2"/>
      <w:bookmarkEnd w:id="2"/>
      <w:r w:rsidRPr="5068912A">
        <w:rPr>
          <w:rFonts w:ascii="宋体" w:hAnsi="宋体" w:eastAsia="宋体" w:cs="宋体"/>
          <w:kern w:val="0"/>
          <w:sz w:val="22"/>
          <w:szCs w:val="22"/>
        </w:rPr>
        <w:t>11. F．</w:t>
      </w:r>
      <w:ins w:author="林 慕空" w:date="2023-12-18T08:11:54.955Z" w:id="1471490128">
        <w:r w:rsidRPr="01A08609" w:rsidR="01A08609">
          <w:rPr>
            <w:rFonts w:ascii="宋体" w:hAnsi="宋体" w:eastAsia="宋体" w:cs="宋体"/>
            <w:sz w:val="22"/>
            <w:szCs w:val="22"/>
          </w:rPr>
          <w:t>韦兰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·艾耶</w:t>
      </w:r>
      <w:ins w:author="林 慕空" w:date="2023-12-18T08:10:31.539Z" w:id="1866414387">
        <w:r w:rsidRPr="01A08609" w:rsidR="01A08609">
          <w:rPr>
            <w:rFonts w:ascii="宋体" w:hAnsi="宋体" w:eastAsia="宋体" w:cs="宋体"/>
            <w:sz w:val="22"/>
            <w:szCs w:val="22"/>
          </w:rPr>
          <w:t xml:space="preserve"> </w:t>
        </w:r>
      </w:ins>
      <w:r w:rsidRPr="5068912A" w:rsidR="00F107CE">
        <w:rPr>
          <w:rFonts w:ascii="等线" w:hAnsi="等线" w:cs="等线" w:asciiTheme="minorEastAsia" w:hAnsiTheme="minorEastAsia" w:cstheme="minorEastAsia"/>
        </w:rPr>
        <w:t>F. Wayland Ayer （1848-1923）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：现代广告公司</w:t>
      </w:r>
      <w:r w:rsidRPr="5068912A" w:rsidR="001C5782">
        <w:rPr>
          <w:rFonts w:ascii="宋体" w:hAnsi="宋体" w:eastAsia="宋体" w:cs="宋体"/>
          <w:kern w:val="0"/>
          <w:sz w:val="22"/>
          <w:szCs w:val="22"/>
        </w:rPr>
        <w:t>的</w:t>
      </w:r>
      <w:r w:rsidRPr="5068912A" w:rsidR="00FC5401">
        <w:rPr>
          <w:rFonts w:ascii="宋体" w:hAnsi="宋体" w:eastAsia="宋体" w:cs="宋体"/>
          <w:kern w:val="0"/>
          <w:sz w:val="22"/>
          <w:szCs w:val="22"/>
        </w:rPr>
        <w:t>开创</w:t>
      </w:r>
      <w:r w:rsidRPr="5068912A" w:rsidR="001C5782">
        <w:rPr>
          <w:rFonts w:ascii="宋体" w:hAnsi="宋体" w:eastAsia="宋体" w:cs="宋体"/>
          <w:kern w:val="0"/>
          <w:sz w:val="22"/>
          <w:szCs w:val="22"/>
        </w:rPr>
        <w:t>奠基者</w:t>
      </w:r>
    </w:p>
    <w:p w:rsidRPr="007D0235" w:rsidR="007D0235" w:rsidP="5068912A" w:rsidRDefault="007D0235" w14:paraId="0F877E27" w14:textId="15EF88AA">
      <w:pPr>
        <w:rPr>
          <w:rFonts w:ascii="宋体" w:hAnsi="宋体" w:eastAsia="宋体" w:cs="宋体"/>
          <w:kern w:val="0"/>
          <w:sz w:val="22"/>
          <w:szCs w:val="22"/>
        </w:rPr>
      </w:pPr>
      <w:bookmarkStart w:name="8Coi-1648649502315" w:id="3"/>
      <w:bookmarkEnd w:id="3"/>
      <w:r w:rsidRPr="5068912A">
        <w:rPr>
          <w:rFonts w:ascii="宋体" w:hAnsi="宋体" w:eastAsia="宋体" w:cs="宋体"/>
          <w:kern w:val="0"/>
          <w:sz w:val="22"/>
          <w:szCs w:val="22"/>
        </w:rPr>
        <w:t>12．赫尔</w:t>
      </w:r>
      <w:r w:rsidRPr="5068912A">
        <w:rPr>
          <w:rFonts w:ascii="宋体" w:hAnsi="宋体" w:eastAsia="宋体" w:cs="宋体"/>
          <w:kern w:val="0"/>
          <w:sz w:val="22"/>
          <w:szCs w:val="22"/>
        </w:rPr>
        <w:t>特·克</w:t>
      </w:r>
      <w:r w:rsidRPr="5068912A" w:rsidR="00FC6A3E">
        <w:rPr>
          <w:rFonts w:ascii="宋体" w:hAnsi="宋体" w:eastAsia="宋体" w:cs="宋体"/>
          <w:kern w:val="0"/>
          <w:sz w:val="22"/>
          <w:szCs w:val="22"/>
        </w:rPr>
        <w:t>朗</w:t>
      </w:r>
      <w:ins w:author="林 慕空" w:date="2023-12-18T08:12:23.146Z" w:id="1410463866">
        <w:r w:rsidRPr="01A08609" w:rsidR="01A08609">
          <w:rPr>
            <w:rFonts w:ascii="宋体" w:hAnsi="宋体" w:eastAsia="宋体" w:cs="宋体"/>
            <w:sz w:val="22"/>
            <w:szCs w:val="22"/>
          </w:rPr>
          <w:t xml:space="preserve"> </w:t>
        </w:r>
      </w:ins>
      <w:r w:rsidRPr="5068912A" w:rsidR="00F107CE">
        <w:rPr>
          <w:rFonts w:ascii="等线" w:hAnsi="等线" w:cs="等线" w:asciiTheme="minorEastAsia" w:hAnsiTheme="minorEastAsia" w:cstheme="minorEastAsia"/>
        </w:rPr>
        <w:t>Helmut Krone（1925-1997）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D438DE">
        <w:rPr>
          <w:rFonts w:ascii="宋体" w:hAnsi="宋体" w:eastAsia="宋体" w:cs="宋体"/>
          <w:kern w:val="0"/>
          <w:sz w:val="22"/>
          <w:szCs w:val="22"/>
        </w:rPr>
        <w:t>创意革命</w:t>
      </w:r>
      <w:r w:rsidRPr="5068912A" w:rsidR="006B1D4E">
        <w:rPr>
          <w:rFonts w:ascii="宋体" w:hAnsi="宋体" w:eastAsia="宋体" w:cs="宋体"/>
          <w:kern w:val="0"/>
          <w:sz w:val="22"/>
          <w:szCs w:val="22"/>
        </w:rPr>
        <w:t>旗帜的</w:t>
      </w:r>
      <w:r w:rsidRPr="5068912A" w:rsidR="00FC6A3E">
        <w:rPr>
          <w:rFonts w:ascii="宋体" w:hAnsi="宋体" w:eastAsia="宋体" w:cs="宋体"/>
          <w:kern w:val="0"/>
          <w:sz w:val="22"/>
          <w:szCs w:val="22"/>
        </w:rPr>
        <w:t>DDB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广告</w:t>
      </w:r>
      <w:r w:rsidRPr="5068912A" w:rsidR="002D3E08">
        <w:rPr>
          <w:rFonts w:ascii="宋体" w:hAnsi="宋体" w:eastAsia="宋体" w:cs="宋体"/>
          <w:kern w:val="0"/>
          <w:sz w:val="22"/>
          <w:szCs w:val="22"/>
        </w:rPr>
        <w:t>公司</w:t>
      </w:r>
      <w:r w:rsidRPr="5068912A" w:rsidR="00D5733B">
        <w:rPr>
          <w:rFonts w:ascii="宋体" w:hAnsi="宋体" w:eastAsia="宋体" w:cs="宋体"/>
          <w:kern w:val="0"/>
          <w:sz w:val="22"/>
          <w:szCs w:val="22"/>
        </w:rPr>
        <w:t>的</w:t>
      </w:r>
      <w:r w:rsidRPr="5068912A">
        <w:rPr>
          <w:rFonts w:ascii="宋体" w:hAnsi="宋体" w:eastAsia="宋体" w:cs="宋体"/>
          <w:kern w:val="0"/>
          <w:sz w:val="22"/>
          <w:szCs w:val="22"/>
        </w:rPr>
        <w:t>艺术指导</w:t>
      </w:r>
    </w:p>
    <w:p w:rsidRPr="007D0235" w:rsidR="007D0235" w:rsidP="5068912A" w:rsidRDefault="007D0235" w14:paraId="5BFF6499" w14:textId="4EF43BB3">
      <w:pPr>
        <w:rPr>
          <w:rFonts w:ascii="宋体" w:hAnsi="宋体" w:eastAsia="宋体" w:cs="宋体"/>
          <w:kern w:val="0"/>
          <w:sz w:val="22"/>
          <w:szCs w:val="22"/>
        </w:rPr>
      </w:pPr>
      <w:bookmarkStart w:name="eX1f-1648649502317" w:id="4"/>
      <w:bookmarkEnd w:id="4"/>
      <w:r w:rsidRPr="5068912A">
        <w:rPr>
          <w:rFonts w:ascii="宋体" w:hAnsi="宋体" w:eastAsia="宋体" w:cs="宋体"/>
          <w:kern w:val="0"/>
          <w:sz w:val="22"/>
          <w:szCs w:val="22"/>
        </w:rPr>
        <w:t>13．尼尔·麦克尔罗伊</w:t>
      </w:r>
      <w:ins w:author="林 慕空" w:date="2023-12-18T08:12:31.559Z" w:id="851990996">
        <w:r w:rsidRPr="5068912A">
          <w:rPr>
            <w:rFonts w:ascii="宋体" w:hAnsi="宋体" w:eastAsia="宋体" w:cs="宋体"/>
            <w:kern w:val="0"/>
            <w:sz w:val="22"/>
            <w:szCs w:val="22"/>
          </w:rPr>
          <w:t xml:space="preserve"> </w:t>
        </w:r>
      </w:ins>
      <w:r w:rsidRPr="5068912A" w:rsidR="00A20727">
        <w:rPr>
          <w:rFonts w:ascii="等线" w:hAnsi="等线" w:cs="等线" w:asciiTheme="minorEastAsia" w:hAnsiTheme="minorEastAsia" w:cstheme="minorEastAsia"/>
        </w:rPr>
        <w:t>Neil McElroy（1904-1972）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D5733B">
        <w:rPr>
          <w:rFonts w:ascii="宋体" w:hAnsi="宋体" w:eastAsia="宋体" w:cs="宋体"/>
          <w:kern w:val="0"/>
          <w:sz w:val="22"/>
          <w:szCs w:val="22"/>
        </w:rPr>
        <w:t>发明了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品牌经理制</w:t>
      </w:r>
      <w:r w:rsidRPr="5068912A" w:rsidR="00D5733B">
        <w:rPr>
          <w:rFonts w:ascii="宋体" w:hAnsi="宋体" w:eastAsia="宋体" w:cs="宋体"/>
          <w:kern w:val="0"/>
          <w:sz w:val="22"/>
          <w:szCs w:val="22"/>
        </w:rPr>
        <w:t>度</w:t>
      </w:r>
    </w:p>
    <w:p w:rsidRPr="007D0235" w:rsidR="007D0235" w:rsidP="007D0235" w:rsidRDefault="007D0235" w14:paraId="6FC337E4" w14:textId="25CEF910">
      <w:pPr>
        <w:rPr>
          <w:rFonts w:hint="eastAsia" w:ascii="宋体" w:hAnsi="宋体" w:eastAsia="宋体" w:cs="宋体"/>
          <w:kern w:val="0"/>
          <w:sz w:val="22"/>
        </w:rPr>
      </w:pPr>
      <w:bookmarkStart w:name="r9B5-1648649502319" w:id="5"/>
      <w:bookmarkEnd w:id="5"/>
      <w:r w:rsidRPr="007D0235">
        <w:rPr>
          <w:rFonts w:ascii="宋体" w:hAnsi="宋体" w:eastAsia="宋体" w:cs="宋体"/>
          <w:kern w:val="0"/>
          <w:sz w:val="22"/>
        </w:rPr>
        <w:t>14．</w:t>
      </w:r>
      <w:r w:rsidRPr="35558D18" w:rsidR="00442A76">
        <w:rPr>
          <w:rFonts w:asciiTheme="minorEastAsia" w:hAnsiTheme="minorEastAsia" w:cstheme="minorEastAsia"/>
        </w:rPr>
        <w:t>斯坦利·</w:t>
      </w:r>
      <w:r w:rsidR="00184001">
        <w:rPr>
          <w:rFonts w:hint="eastAsia" w:ascii="宋体" w:hAnsi="宋体" w:eastAsia="宋体" w:cs="宋体"/>
          <w:kern w:val="0"/>
          <w:sz w:val="22"/>
        </w:rPr>
        <w:t>雷</w:t>
      </w:r>
      <w:r w:rsidRPr="007D0235">
        <w:rPr>
          <w:rFonts w:ascii="宋体" w:hAnsi="宋体" w:eastAsia="宋体" w:cs="宋体"/>
          <w:kern w:val="0"/>
          <w:sz w:val="22"/>
        </w:rPr>
        <w:t>索</w:t>
      </w:r>
      <w:r w:rsidRPr="35558D18" w:rsidR="008064FE">
        <w:rPr>
          <w:rFonts w:asciiTheme="minorEastAsia" w:hAnsiTheme="minorEastAsia" w:cstheme="minorEastAsia"/>
        </w:rPr>
        <w:t>Stanley Resor （1879-1964）和海伦·兰斯当·雷索 Helen Lansdowne Resor（1886-1964）</w:t>
      </w:r>
      <w:r w:rsidRPr="007D0235">
        <w:rPr>
          <w:rFonts w:ascii="宋体" w:hAnsi="宋体" w:eastAsia="宋体" w:cs="宋体"/>
          <w:kern w:val="0"/>
          <w:sz w:val="22"/>
        </w:rPr>
        <w:t>：</w:t>
      </w:r>
      <w:r w:rsidR="000967FA">
        <w:rPr>
          <w:rFonts w:hint="eastAsia" w:ascii="宋体" w:hAnsi="宋体" w:eastAsia="宋体" w:cs="宋体"/>
          <w:kern w:val="0"/>
          <w:sz w:val="22"/>
        </w:rPr>
        <w:t>使</w:t>
      </w:r>
      <w:r w:rsidR="00184001">
        <w:rPr>
          <w:rFonts w:hint="eastAsia" w:ascii="宋体" w:hAnsi="宋体" w:eastAsia="宋体" w:cs="宋体"/>
          <w:kern w:val="0"/>
          <w:sz w:val="22"/>
        </w:rPr>
        <w:t>智威汤逊</w:t>
      </w:r>
      <w:r w:rsidR="00F52282">
        <w:rPr>
          <w:rFonts w:hint="eastAsia" w:ascii="宋体" w:hAnsi="宋体" w:eastAsia="宋体" w:cs="宋体"/>
          <w:kern w:val="0"/>
          <w:sz w:val="22"/>
        </w:rPr>
        <w:t>（</w:t>
      </w:r>
      <w:r w:rsidRPr="007D0235">
        <w:rPr>
          <w:rFonts w:ascii="宋体" w:hAnsi="宋体" w:eastAsia="宋体" w:cs="宋体"/>
          <w:kern w:val="0"/>
          <w:sz w:val="22"/>
        </w:rPr>
        <w:t>JWT</w:t>
      </w:r>
      <w:r w:rsidR="00F52282">
        <w:rPr>
          <w:rFonts w:hint="eastAsia" w:ascii="宋体" w:hAnsi="宋体" w:eastAsia="宋体" w:cs="宋体"/>
          <w:kern w:val="0"/>
          <w:sz w:val="22"/>
        </w:rPr>
        <w:t>）</w:t>
      </w:r>
      <w:r w:rsidR="000967FA">
        <w:rPr>
          <w:rFonts w:hint="eastAsia" w:ascii="宋体" w:hAnsi="宋体" w:eastAsia="宋体" w:cs="宋体"/>
          <w:kern w:val="0"/>
          <w:sz w:val="22"/>
        </w:rPr>
        <w:t>广告公司</w:t>
      </w:r>
      <w:r w:rsidR="00866B49">
        <w:rPr>
          <w:rFonts w:hint="eastAsia" w:ascii="宋体" w:hAnsi="宋体" w:eastAsia="宋体" w:cs="宋体"/>
          <w:kern w:val="0"/>
          <w:sz w:val="22"/>
        </w:rPr>
        <w:t>成为全球广告</w:t>
      </w:r>
      <w:r w:rsidR="008313C8">
        <w:rPr>
          <w:rFonts w:hint="eastAsia" w:ascii="宋体" w:hAnsi="宋体" w:eastAsia="宋体" w:cs="宋体"/>
          <w:kern w:val="0"/>
          <w:sz w:val="22"/>
        </w:rPr>
        <w:t>人</w:t>
      </w:r>
      <w:r w:rsidR="00866B49">
        <w:rPr>
          <w:rFonts w:hint="eastAsia" w:ascii="宋体" w:hAnsi="宋体" w:eastAsia="宋体" w:cs="宋体"/>
          <w:kern w:val="0"/>
          <w:sz w:val="22"/>
        </w:rPr>
        <w:t>的</w:t>
      </w:r>
      <w:r w:rsidR="00A872D9">
        <w:rPr>
          <w:rFonts w:hint="eastAsia" w:ascii="宋体" w:hAnsi="宋体" w:eastAsia="宋体" w:cs="宋体"/>
          <w:kern w:val="0"/>
          <w:sz w:val="22"/>
        </w:rPr>
        <w:t>祖庭</w:t>
      </w:r>
    </w:p>
    <w:p w:rsidRPr="007D0235" w:rsidR="007D0235" w:rsidP="5068912A" w:rsidRDefault="007D0235" w14:paraId="2F441EC4" w14:textId="1FE64592">
      <w:pPr>
        <w:rPr>
          <w:rFonts w:ascii="宋体" w:hAnsi="宋体" w:eastAsia="宋体" w:cs="宋体"/>
          <w:kern w:val="0"/>
          <w:sz w:val="22"/>
          <w:szCs w:val="22"/>
        </w:rPr>
      </w:pPr>
      <w:bookmarkStart w:name="uIv6-1648649502321" w:id="6"/>
      <w:bookmarkEnd w:id="6"/>
      <w:r w:rsidRPr="5068912A">
        <w:rPr>
          <w:rFonts w:ascii="宋体" w:hAnsi="宋体" w:eastAsia="宋体" w:cs="宋体"/>
          <w:kern w:val="0"/>
          <w:sz w:val="22"/>
          <w:szCs w:val="22"/>
        </w:rPr>
        <w:t>15．布鲁斯·巴顿</w:t>
      </w:r>
      <w:ins w:author="林 慕空" w:date="2023-12-18T08:13:10.442Z" w:id="956284547">
        <w:r w:rsidRPr="5068912A">
          <w:rPr>
            <w:rFonts w:ascii="宋体" w:hAnsi="宋体" w:eastAsia="宋体" w:cs="宋体"/>
            <w:kern w:val="0"/>
            <w:sz w:val="22"/>
            <w:szCs w:val="22"/>
          </w:rPr>
          <w:t xml:space="preserve"> </w:t>
        </w:r>
      </w:ins>
      <w:r w:rsidRPr="5068912A" w:rsidR="008064FE">
        <w:rPr>
          <w:rFonts w:ascii="等线" w:hAnsi="等线" w:cs="等线" w:asciiTheme="minorEastAsia" w:hAnsiTheme="minorEastAsia" w:cstheme="minorEastAsia"/>
        </w:rPr>
        <w:t>Bruce Barton（1886-1967）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：BBDO</w:t>
      </w:r>
      <w:r w:rsidRPr="5068912A" w:rsidR="00A872D9">
        <w:rPr>
          <w:rFonts w:ascii="宋体" w:hAnsi="宋体" w:eastAsia="宋体" w:cs="宋体"/>
          <w:kern w:val="0"/>
          <w:sz w:val="22"/>
          <w:szCs w:val="22"/>
        </w:rPr>
        <w:t>广告公司</w:t>
      </w:r>
      <w:r w:rsidRPr="5068912A">
        <w:rPr>
          <w:rFonts w:ascii="宋体" w:hAnsi="宋体" w:eastAsia="宋体" w:cs="宋体"/>
          <w:kern w:val="0"/>
          <w:sz w:val="22"/>
          <w:szCs w:val="22"/>
        </w:rPr>
        <w:t>缔造者</w:t>
      </w:r>
      <w:r w:rsidRPr="5068912A" w:rsidR="00307DC6">
        <w:rPr>
          <w:rFonts w:ascii="宋体" w:hAnsi="宋体" w:eastAsia="宋体" w:cs="宋体"/>
          <w:kern w:val="0"/>
          <w:sz w:val="22"/>
          <w:szCs w:val="22"/>
        </w:rPr>
        <w:t>，赋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广告</w:t>
      </w:r>
      <w:r w:rsidRPr="5068912A" w:rsidR="00307DC6">
        <w:rPr>
          <w:rFonts w:ascii="宋体" w:hAnsi="宋体" w:eastAsia="宋体" w:cs="宋体"/>
          <w:kern w:val="0"/>
          <w:sz w:val="22"/>
          <w:szCs w:val="22"/>
        </w:rPr>
        <w:t>以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宗教</w:t>
      </w:r>
      <w:r w:rsidRPr="5068912A" w:rsidR="009B65B3">
        <w:rPr>
          <w:rFonts w:ascii="宋体" w:hAnsi="宋体" w:eastAsia="宋体" w:cs="宋体"/>
          <w:kern w:val="0"/>
          <w:sz w:val="22"/>
          <w:szCs w:val="22"/>
        </w:rPr>
        <w:t>魅力。</w:t>
      </w:r>
    </w:p>
    <w:p w:rsidRPr="007D0235" w:rsidR="007D0235" w:rsidP="5068912A" w:rsidRDefault="007D0235" w14:paraId="635CFF45" w14:textId="59D95451">
      <w:pPr>
        <w:rPr>
          <w:rFonts w:ascii="宋体" w:hAnsi="宋体" w:eastAsia="宋体" w:cs="宋体"/>
          <w:kern w:val="0"/>
          <w:sz w:val="22"/>
          <w:szCs w:val="22"/>
        </w:rPr>
      </w:pPr>
      <w:bookmarkStart w:name="YtNA-1648649502323" w:id="7"/>
      <w:bookmarkEnd w:id="7"/>
      <w:r w:rsidRPr="5068912A">
        <w:rPr>
          <w:rFonts w:ascii="宋体" w:hAnsi="宋体" w:eastAsia="宋体" w:cs="宋体"/>
          <w:kern w:val="0"/>
          <w:sz w:val="22"/>
          <w:szCs w:val="22"/>
        </w:rPr>
        <w:t>16．马丁·索</w:t>
      </w:r>
      <w:r w:rsidRPr="5068912A" w:rsidR="00992F59">
        <w:rPr>
          <w:rFonts w:ascii="宋体" w:hAnsi="宋体" w:eastAsia="宋体" w:cs="宋体"/>
          <w:kern w:val="0"/>
          <w:sz w:val="22"/>
          <w:szCs w:val="22"/>
        </w:rPr>
        <w:t>雷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尔</w:t>
      </w:r>
      <w:ins w:author="林 慕空" w:date="2023-12-18T08:13:19.995Z" w:id="1356070204">
        <w:r w:rsidRPr="5068912A">
          <w:rPr>
            <w:rFonts w:ascii="宋体" w:hAnsi="宋体" w:eastAsia="宋体" w:cs="宋体"/>
            <w:kern w:val="0"/>
            <w:sz w:val="22"/>
            <w:szCs w:val="22"/>
          </w:rPr>
          <w:t xml:space="preserve"> </w:t>
        </w:r>
      </w:ins>
      <w:r w:rsidRPr="5068912A" w:rsidR="00992F59">
        <w:rPr>
          <w:rFonts w:ascii="等线" w:hAnsi="等线" w:cs="等线" w:asciiTheme="minorEastAsia" w:hAnsiTheme="minorEastAsia" w:cstheme="minorEastAsia"/>
        </w:rPr>
        <w:t>Martin Sorrell（1945-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：WPP</w:t>
      </w:r>
      <w:r w:rsidRPr="5068912A" w:rsidR="009411E7">
        <w:rPr>
          <w:rFonts w:ascii="宋体" w:hAnsi="宋体" w:eastAsia="宋体" w:cs="宋体"/>
          <w:kern w:val="0"/>
          <w:sz w:val="22"/>
          <w:szCs w:val="22"/>
        </w:rPr>
        <w:t>的</w:t>
      </w:r>
      <w:r w:rsidRPr="5068912A">
        <w:rPr>
          <w:rFonts w:ascii="宋体" w:hAnsi="宋体" w:eastAsia="宋体" w:cs="宋体"/>
          <w:kern w:val="0"/>
          <w:sz w:val="22"/>
          <w:szCs w:val="22"/>
        </w:rPr>
        <w:t>缔造者</w:t>
      </w:r>
      <w:r w:rsidRPr="5068912A" w:rsidR="009411E7">
        <w:rPr>
          <w:rFonts w:ascii="宋体" w:hAnsi="宋体" w:eastAsia="宋体" w:cs="宋体"/>
          <w:kern w:val="0"/>
          <w:sz w:val="22"/>
          <w:szCs w:val="22"/>
        </w:rPr>
        <w:t>，以并购改变了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广告</w:t>
      </w:r>
      <w:r w:rsidRPr="5068912A" w:rsidR="00C83FE6">
        <w:rPr>
          <w:rFonts w:ascii="宋体" w:hAnsi="宋体" w:eastAsia="宋体" w:cs="宋体"/>
          <w:kern w:val="0"/>
          <w:sz w:val="22"/>
          <w:szCs w:val="22"/>
        </w:rPr>
        <w:t>界。</w:t>
      </w:r>
    </w:p>
    <w:p w:rsidRPr="007D0235" w:rsidR="007D0235" w:rsidP="5068912A" w:rsidRDefault="007D0235" w14:paraId="01B9F182" w14:textId="62BFB794">
      <w:pPr>
        <w:rPr>
          <w:rFonts w:ascii="宋体" w:hAnsi="宋体" w:eastAsia="宋体" w:cs="宋体"/>
          <w:kern w:val="0"/>
          <w:sz w:val="22"/>
          <w:szCs w:val="22"/>
        </w:rPr>
      </w:pPr>
      <w:bookmarkStart w:name="1rld-1648649502325" w:id="8"/>
      <w:bookmarkEnd w:id="8"/>
      <w:r w:rsidRPr="5068912A">
        <w:rPr>
          <w:rFonts w:ascii="宋体" w:hAnsi="宋体" w:eastAsia="宋体" w:cs="宋体"/>
          <w:kern w:val="0"/>
          <w:sz w:val="22"/>
          <w:szCs w:val="22"/>
        </w:rPr>
        <w:t>17．亨利·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卢斯</w:t>
      </w:r>
      <w:ins w:author="林 慕空" w:date="2023-12-18T08:13:55.068Z" w:id="178612320">
        <w:r w:rsidRPr="01A08609" w:rsidR="01A08609">
          <w:rPr>
            <w:rFonts w:ascii="宋体" w:hAnsi="宋体" w:eastAsia="宋体" w:cs="宋体"/>
            <w:sz w:val="22"/>
            <w:szCs w:val="22"/>
          </w:rPr>
          <w:t xml:space="preserve"> </w:t>
        </w:r>
      </w:ins>
      <w:r w:rsidRPr="5068912A" w:rsidR="00EA4F06">
        <w:rPr>
          <w:rFonts w:ascii="等线" w:hAnsi="等线" w:cs="等线" w:asciiTheme="minorEastAsia" w:hAnsiTheme="minorEastAsia" w:cstheme="minorEastAsia"/>
        </w:rPr>
        <w:t>Henry Luce（1898-1967）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A26106">
        <w:rPr>
          <w:rFonts w:ascii="宋体" w:hAnsi="宋体" w:eastAsia="宋体" w:cs="宋体"/>
          <w:kern w:val="0"/>
          <w:sz w:val="22"/>
          <w:szCs w:val="22"/>
        </w:rPr>
        <w:t>他创办的</w:t>
      </w:r>
      <w:r w:rsidRPr="5068912A">
        <w:rPr>
          <w:rFonts w:ascii="宋体" w:hAnsi="宋体" w:eastAsia="宋体" w:cs="宋体"/>
          <w:kern w:val="0"/>
          <w:sz w:val="22"/>
          <w:szCs w:val="22"/>
        </w:rPr>
        <w:t>《时代周刊》（time）</w:t>
      </w:r>
      <w:r w:rsidRPr="5068912A" w:rsidR="004A0378">
        <w:rPr>
          <w:rFonts w:ascii="宋体" w:hAnsi="宋体" w:eastAsia="宋体" w:cs="宋体"/>
          <w:kern w:val="0"/>
          <w:sz w:val="22"/>
          <w:szCs w:val="22"/>
        </w:rPr>
        <w:t>及出版王国</w:t>
      </w:r>
      <w:r w:rsidRPr="5068912A" w:rsidR="008F131F">
        <w:rPr>
          <w:rFonts w:ascii="宋体" w:hAnsi="宋体" w:eastAsia="宋体" w:cs="宋体"/>
          <w:kern w:val="0"/>
          <w:sz w:val="22"/>
          <w:szCs w:val="22"/>
        </w:rPr>
        <w:t>长远</w:t>
      </w:r>
      <w:r w:rsidRPr="5068912A" w:rsidR="00403FF1">
        <w:rPr>
          <w:rFonts w:ascii="宋体" w:hAnsi="宋体" w:eastAsia="宋体" w:cs="宋体"/>
          <w:kern w:val="0"/>
          <w:sz w:val="22"/>
          <w:szCs w:val="22"/>
        </w:rPr>
        <w:t>影响了世界。</w:t>
      </w:r>
    </w:p>
    <w:p w:rsidRPr="007D0235" w:rsidR="007D0235" w:rsidP="5068912A" w:rsidRDefault="007D0235" w14:paraId="5572A9DE" w14:textId="21C29E5B">
      <w:pPr>
        <w:rPr>
          <w:rFonts w:ascii="宋体" w:hAnsi="宋体" w:eastAsia="宋体" w:cs="宋体"/>
          <w:kern w:val="0"/>
          <w:sz w:val="22"/>
          <w:szCs w:val="22"/>
        </w:rPr>
      </w:pPr>
      <w:bookmarkStart w:name="aqNk-1648649502327" w:id="9"/>
      <w:bookmarkEnd w:id="9"/>
      <w:r w:rsidRPr="5068912A">
        <w:rPr>
          <w:rFonts w:ascii="宋体" w:hAnsi="宋体" w:eastAsia="宋体" w:cs="宋体"/>
          <w:kern w:val="0"/>
          <w:sz w:val="22"/>
          <w:szCs w:val="22"/>
        </w:rPr>
        <w:t>18．李·克劳</w:t>
      </w:r>
      <w:ins w:author="林 慕空" w:date="2023-12-18T08:14:04.91Z" w:id="2103994142">
        <w:r w:rsidRPr="5068912A">
          <w:rPr>
            <w:rFonts w:ascii="宋体" w:hAnsi="宋体" w:eastAsia="宋体" w:cs="宋体"/>
            <w:kern w:val="0"/>
            <w:sz w:val="22"/>
            <w:szCs w:val="22"/>
          </w:rPr>
          <w:t xml:space="preserve"> </w:t>
        </w:r>
      </w:ins>
      <w:r w:rsidRPr="5068912A" w:rsidR="00EA4F06">
        <w:rPr>
          <w:rFonts w:ascii="等线" w:hAnsi="等线" w:cs="等线" w:asciiTheme="minorEastAsia" w:hAnsiTheme="minorEastAsia" w:cstheme="minorEastAsia"/>
        </w:rPr>
        <w:t>Lee Clow（1942-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EA4F06">
        <w:rPr>
          <w:rFonts w:ascii="宋体" w:hAnsi="宋体" w:eastAsia="宋体" w:cs="宋体"/>
          <w:kern w:val="0"/>
          <w:sz w:val="22"/>
          <w:szCs w:val="22"/>
        </w:rPr>
        <w:t>全球</w:t>
      </w:r>
      <w:r w:rsidRPr="5068912A" w:rsidR="00F56A75">
        <w:rPr>
          <w:rFonts w:ascii="宋体" w:hAnsi="宋体" w:eastAsia="宋体" w:cs="宋体"/>
          <w:kern w:val="0"/>
          <w:sz w:val="22"/>
          <w:szCs w:val="22"/>
        </w:rPr>
        <w:t>广告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创意</w:t>
      </w:r>
      <w:r w:rsidRPr="5068912A" w:rsidR="00F56A75">
        <w:rPr>
          <w:rFonts w:ascii="宋体" w:hAnsi="宋体" w:eastAsia="宋体" w:cs="宋体"/>
          <w:kern w:val="0"/>
          <w:sz w:val="22"/>
          <w:szCs w:val="22"/>
        </w:rPr>
        <w:t>人的</w:t>
      </w:r>
      <w:r w:rsidRPr="5068912A" w:rsidR="00B901FA">
        <w:rPr>
          <w:rFonts w:ascii="宋体" w:hAnsi="宋体" w:eastAsia="宋体" w:cs="宋体"/>
          <w:kern w:val="0"/>
          <w:sz w:val="22"/>
          <w:szCs w:val="22"/>
        </w:rPr>
        <w:t>偶像</w:t>
      </w:r>
      <w:r w:rsidRPr="5068912A" w:rsidR="00A26D38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5068912A" w:rsidRDefault="007D0235" w14:paraId="2AEB98D9" w14:textId="491BEFCD">
      <w:pPr>
        <w:rPr>
          <w:rFonts w:ascii="宋体" w:hAnsi="宋体" w:eastAsia="宋体" w:cs="宋体"/>
          <w:kern w:val="0"/>
          <w:sz w:val="22"/>
          <w:szCs w:val="22"/>
        </w:rPr>
      </w:pPr>
      <w:bookmarkStart w:name="EPc6-1648649502329" w:id="10"/>
      <w:bookmarkEnd w:id="10"/>
      <w:r w:rsidRPr="5068912A">
        <w:rPr>
          <w:rFonts w:ascii="宋体" w:hAnsi="宋体" w:eastAsia="宋体" w:cs="宋体"/>
          <w:kern w:val="0"/>
          <w:sz w:val="22"/>
          <w:szCs w:val="22"/>
        </w:rPr>
        <w:t>19．玛丽·</w:t>
      </w:r>
      <w:ins w:author="林 慕空" w:date="2023-12-18T08:14:38.946Z" w:id="572841516">
        <w:r w:rsidRPr="01A08609" w:rsidR="01A08609">
          <w:rPr>
            <w:rFonts w:ascii="宋体" w:hAnsi="宋体" w:eastAsia="宋体" w:cs="宋体"/>
            <w:sz w:val="22"/>
            <w:szCs w:val="22"/>
          </w:rPr>
          <w:t>威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尔斯·劳伦</w:t>
      </w:r>
      <w:r w:rsidRPr="5068912A" w:rsidR="00BD7E70">
        <w:rPr>
          <w:rFonts w:ascii="宋体" w:hAnsi="宋体" w:eastAsia="宋体" w:cs="宋体"/>
          <w:kern w:val="0"/>
          <w:sz w:val="22"/>
          <w:szCs w:val="22"/>
        </w:rPr>
        <w:t xml:space="preserve">丝 </w:t>
      </w:r>
      <w:r w:rsidRPr="5068912A" w:rsidR="00BD7E70">
        <w:rPr>
          <w:rFonts w:ascii="等线" w:hAnsi="等线" w:cs="等线" w:asciiTheme="minorEastAsia" w:hAnsiTheme="minorEastAsia" w:cstheme="minorEastAsia"/>
        </w:rPr>
        <w:t>Mary Wells Lawrence（1928-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：广告界的无冕女王</w:t>
      </w:r>
    </w:p>
    <w:p w:rsidRPr="007D0235" w:rsidR="007D0235" w:rsidP="5068912A" w:rsidRDefault="007D0235" w14:paraId="2B53763B" w14:textId="0D7B4268">
      <w:pPr>
        <w:rPr>
          <w:rFonts w:ascii="宋体" w:hAnsi="宋体" w:eastAsia="宋体" w:cs="宋体"/>
          <w:kern w:val="0"/>
          <w:sz w:val="22"/>
          <w:szCs w:val="22"/>
        </w:rPr>
      </w:pPr>
      <w:bookmarkStart w:name="6A0Z-1648649502331" w:id="11"/>
      <w:bookmarkEnd w:id="11"/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20．阿尔弗雷德·斯隆 </w:t>
      </w:r>
      <w:r w:rsidRPr="5068912A" w:rsidR="00C440B6">
        <w:rPr>
          <w:rFonts w:ascii="等线" w:hAnsi="等线" w:cs="等线" w:asciiTheme="minorEastAsia" w:hAnsiTheme="minorEastAsia" w:cstheme="minorEastAsia"/>
        </w:rPr>
        <w:t>A</w:t>
      </w:r>
      <w:r w:rsidRPr="5068912A" w:rsidR="00C440B6">
        <w:rPr>
          <w:rFonts w:ascii="等线" w:hAnsi="等线" w:cs="等线" w:asciiTheme="minorEastAsia" w:hAnsiTheme="minorEastAsia" w:cstheme="minorEastAsia"/>
        </w:rPr>
        <w:t>lfred</w:t>
      </w:r>
      <w:r w:rsidRPr="5068912A" w:rsidR="00C440B6">
        <w:rPr>
          <w:rFonts w:ascii="等线" w:hAnsi="等线" w:cs="等线" w:asciiTheme="minorEastAsia" w:hAnsiTheme="minorEastAsia" w:cstheme="minorEastAsia"/>
        </w:rPr>
        <w:t xml:space="preserve"> Sloan（1875-1966）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68601F">
        <w:rPr>
          <w:rFonts w:ascii="宋体" w:hAnsi="宋体" w:eastAsia="宋体" w:cs="宋体"/>
          <w:kern w:val="0"/>
          <w:sz w:val="22"/>
          <w:szCs w:val="22"/>
        </w:rPr>
        <w:t>将广告纳入</w:t>
      </w:r>
      <w:r w:rsidRPr="5068912A" w:rsidR="003F3598">
        <w:rPr>
          <w:rFonts w:ascii="宋体" w:hAnsi="宋体" w:eastAsia="宋体" w:cs="宋体"/>
          <w:kern w:val="0"/>
          <w:sz w:val="22"/>
          <w:szCs w:val="22"/>
        </w:rPr>
        <w:t>通用汽车</w:t>
      </w:r>
      <w:r w:rsidRPr="5068912A" w:rsidR="0068601F">
        <w:rPr>
          <w:rFonts w:ascii="宋体" w:hAnsi="宋体" w:eastAsia="宋体" w:cs="宋体"/>
          <w:kern w:val="0"/>
          <w:sz w:val="22"/>
          <w:szCs w:val="22"/>
        </w:rPr>
        <w:t>公司战略的企业家。</w:t>
      </w:r>
    </w:p>
    <w:p w:rsidRPr="007D0235" w:rsidR="007D0235" w:rsidP="01A08609" w:rsidRDefault="007D0235" w14:paraId="3BEB6E28" w14:textId="569B3EDA">
      <w:pPr>
        <w:rPr>
          <w:rFonts w:ascii="宋体" w:hAnsi="宋体" w:eastAsia="宋体" w:cs="宋体"/>
          <w:kern w:val="0"/>
          <w:sz w:val="22"/>
          <w:szCs w:val="22"/>
        </w:rPr>
      </w:pPr>
      <w:bookmarkStart w:name="NSet-1648649502334" w:id="12"/>
      <w:bookmarkEnd w:id="12"/>
      <w:r w:rsidRPr="01A08609">
        <w:rPr>
          <w:rFonts w:ascii="宋体" w:hAnsi="宋体" w:eastAsia="宋体" w:cs="宋体"/>
          <w:kern w:val="0"/>
          <w:sz w:val="22"/>
          <w:szCs w:val="22"/>
        </w:rPr>
        <w:t>21．约翰·卡普莱斯</w:t>
      </w:r>
      <w:r w:rsidRPr="01A08609" w:rsidR="00C440B6">
        <w:rPr>
          <w:rFonts w:ascii="等线" w:hAnsi="等线" w:cs="等线" w:asciiTheme="minorEastAsia" w:hAnsiTheme="minorEastAsia" w:cstheme="minorEastAsia"/>
        </w:rPr>
        <w:t>John Caples（1900-1990）</w:t>
      </w:r>
      <w:r w:rsidRPr="01A08609">
        <w:rPr>
          <w:rFonts w:ascii="宋体" w:hAnsi="宋体" w:eastAsia="宋体" w:cs="宋体"/>
          <w:kern w:val="0"/>
          <w:sz w:val="22"/>
          <w:szCs w:val="22"/>
        </w:rPr>
        <w:t>：</w:t>
      </w:r>
      <w:r w:rsidRPr="01A08609" w:rsidR="00EF4227">
        <w:rPr>
          <w:rFonts w:ascii="宋体" w:hAnsi="宋体" w:eastAsia="宋体" w:cs="宋体"/>
          <w:kern w:val="0"/>
          <w:sz w:val="22"/>
          <w:szCs w:val="22"/>
        </w:rPr>
        <w:t>他的</w:t>
      </w:r>
      <w:r w:rsidRPr="01A08609">
        <w:rPr>
          <w:rFonts w:ascii="宋体" w:hAnsi="宋体" w:eastAsia="宋体" w:cs="宋体"/>
          <w:b w:val="0"/>
          <w:bCs w:val="0"/>
          <w:kern w:val="0"/>
          <w:sz w:val="22"/>
          <w:szCs w:val="22"/>
        </w:rPr>
        <w:t>广告</w:t>
      </w:r>
      <w:r w:rsidRPr="01A08609" w:rsidR="00EF4227">
        <w:rPr>
          <w:rFonts w:ascii="宋体" w:hAnsi="宋体" w:eastAsia="宋体" w:cs="宋体"/>
          <w:b w:val="0"/>
          <w:bCs w:val="0"/>
          <w:kern w:val="0"/>
          <w:sz w:val="22"/>
          <w:szCs w:val="22"/>
        </w:rPr>
        <w:t>测试方法</w:t>
      </w:r>
      <w:r w:rsidRPr="01A08609" w:rsidR="00AA0E14">
        <w:rPr>
          <w:rFonts w:ascii="宋体" w:hAnsi="宋体" w:eastAsia="宋体" w:cs="宋体"/>
          <w:b w:val="0"/>
          <w:bCs w:val="0"/>
          <w:kern w:val="0"/>
          <w:sz w:val="22"/>
          <w:szCs w:val="22"/>
        </w:rPr>
        <w:t>开创了</w:t>
      </w:r>
      <w:r w:rsidRPr="01A08609" w:rsidR="00BF0ABF">
        <w:rPr>
          <w:rFonts w:ascii="宋体" w:hAnsi="宋体" w:eastAsia="宋体" w:cs="宋体"/>
          <w:b w:val="0"/>
          <w:bCs w:val="0"/>
          <w:kern w:val="0"/>
          <w:sz w:val="22"/>
          <w:szCs w:val="22"/>
        </w:rPr>
        <w:t>数据驱动广告的道路</w:t>
      </w:r>
      <w:r w:rsidRPr="01A08609" w:rsidR="001378E0">
        <w:rPr>
          <w:rFonts w:ascii="宋体" w:hAnsi="宋体" w:eastAsia="宋体" w:cs="宋体"/>
          <w:b w:val="0"/>
          <w:bCs w:val="0"/>
          <w:kern w:val="0"/>
          <w:sz w:val="22"/>
          <w:szCs w:val="22"/>
        </w:rPr>
        <w:t>。</w:t>
      </w:r>
    </w:p>
    <w:p w:rsidRPr="007D0235" w:rsidR="007D0235" w:rsidP="5068912A" w:rsidRDefault="007D0235" w14:paraId="51EDBB43" w14:textId="2915FB28">
      <w:pPr>
        <w:rPr>
          <w:rFonts w:ascii="宋体" w:hAnsi="宋体" w:eastAsia="宋体" w:cs="宋体"/>
          <w:kern w:val="0"/>
          <w:sz w:val="22"/>
          <w:szCs w:val="22"/>
        </w:rPr>
      </w:pPr>
      <w:bookmarkStart w:name="zXY7-1648649502336" w:id="13"/>
      <w:bookmarkEnd w:id="13"/>
      <w:r w:rsidRPr="5068912A">
        <w:rPr>
          <w:rFonts w:ascii="宋体" w:hAnsi="宋体" w:eastAsia="宋体" w:cs="宋体"/>
          <w:kern w:val="0"/>
          <w:sz w:val="22"/>
          <w:szCs w:val="22"/>
        </w:rPr>
        <w:t>22．丹·</w:t>
      </w:r>
      <w:ins w:author="林 慕空" w:date="2023-12-18T08:15:41.453Z" w:id="504502775">
        <w:r w:rsidRPr="01A08609" w:rsidR="01A08609">
          <w:rPr>
            <w:rFonts w:ascii="宋体" w:hAnsi="宋体" w:eastAsia="宋体" w:cs="宋体"/>
            <w:sz w:val="22"/>
            <w:szCs w:val="22"/>
          </w:rPr>
          <w:t>维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登</w:t>
      </w:r>
      <w:r w:rsidRPr="5068912A" w:rsidR="00C440B6">
        <w:rPr>
          <w:rFonts w:ascii="等线" w:hAnsi="等线" w:cs="等线" w:asciiTheme="minorEastAsia" w:hAnsiTheme="minorEastAsia" w:cstheme="minorEastAsia"/>
        </w:rPr>
        <w:t>Dan Wieden（1945-</w:t>
      </w:r>
      <w:ins w:author="林 慕空" w:date="2023-12-18T08:15:58.519Z" w:id="66927593">
        <w:r w:rsidRPr="01A08609" w:rsidR="01A08609">
          <w:rPr>
            <w:rFonts w:ascii="等线" w:hAnsi="等线" w:cs="等线" w:asciiTheme="minorEastAsia" w:hAnsiTheme="minorEastAsia" w:cstheme="minorEastAsia"/>
          </w:rPr>
          <w:t>2022</w:t>
        </w:r>
      </w:ins>
      <w:r w:rsidRPr="5068912A" w:rsidR="00C440B6">
        <w:rPr>
          <w:rFonts w:ascii="等线" w:hAnsi="等线" w:cs="等线" w:asciiTheme="minorEastAsia" w:hAnsiTheme="minorEastAsia" w:cstheme="minorEastAsia"/>
        </w:rPr>
        <w:t>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和</w:t>
      </w:r>
      <w:ins w:author="林 慕空" w:date="2023-12-18T08:15:49.942Z" w:id="1846088324">
        <w:r w:rsidRPr="01A08609" w:rsidR="01A08609">
          <w:rPr>
            <w:rFonts w:ascii="宋体" w:hAnsi="宋体" w:eastAsia="宋体" w:cs="宋体"/>
            <w:sz w:val="22"/>
            <w:szCs w:val="22"/>
          </w:rPr>
          <w:t>戴维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·肯尼迪</w:t>
      </w:r>
      <w:r w:rsidRPr="5068912A" w:rsidR="00C440B6">
        <w:rPr>
          <w:rFonts w:ascii="等线" w:hAnsi="等线" w:cs="等线" w:asciiTheme="minorEastAsia" w:hAnsiTheme="minorEastAsia" w:cstheme="minorEastAsia"/>
        </w:rPr>
        <w:t>David Kennedy（1940-</w:t>
      </w:r>
      <w:ins w:author="林 慕空" w:date="2023-12-18T08:16:09.348Z" w:id="705668096">
        <w:r w:rsidRPr="01A08609" w:rsidR="01A08609">
          <w:rPr>
            <w:rFonts w:ascii="等线" w:hAnsi="等线" w:cs="等线" w:asciiTheme="minorEastAsia" w:hAnsiTheme="minorEastAsia" w:cstheme="minorEastAsia"/>
          </w:rPr>
          <w:t>2021</w:t>
        </w:r>
      </w:ins>
      <w:r w:rsidRPr="5068912A" w:rsidR="00C440B6">
        <w:rPr>
          <w:rFonts w:ascii="等线" w:hAnsi="等线" w:cs="等线" w:asciiTheme="minorEastAsia" w:hAnsiTheme="minorEastAsia" w:cstheme="minorEastAsia"/>
        </w:rPr>
        <w:t>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4C4E80">
        <w:rPr>
          <w:rFonts w:ascii="宋体" w:hAnsi="宋体" w:eastAsia="宋体" w:cs="宋体"/>
          <w:kern w:val="0"/>
          <w:sz w:val="22"/>
          <w:szCs w:val="22"/>
        </w:rPr>
        <w:t>以</w:t>
      </w:r>
      <w:r w:rsidRPr="5068912A" w:rsidR="004C4E80">
        <w:rPr>
          <w:rFonts w:ascii="宋体" w:hAnsi="宋体" w:eastAsia="宋体" w:cs="宋体"/>
          <w:kern w:val="0"/>
          <w:sz w:val="22"/>
          <w:szCs w:val="22"/>
        </w:rPr>
        <w:t>“</w:t>
      </w:r>
      <w:r w:rsidRPr="5068912A" w:rsidR="00C64115">
        <w:rPr>
          <w:rFonts w:ascii="宋体" w:hAnsi="宋体" w:eastAsia="宋体" w:cs="宋体"/>
          <w:kern w:val="0"/>
          <w:sz w:val="22"/>
          <w:szCs w:val="22"/>
        </w:rPr>
        <w:t xml:space="preserve"> </w:t>
      </w:r>
      <w:r w:rsidRPr="5068912A">
        <w:rPr>
          <w:rFonts w:ascii="宋体" w:hAnsi="宋体" w:eastAsia="宋体" w:cs="宋体"/>
          <w:kern w:val="0"/>
          <w:sz w:val="22"/>
          <w:szCs w:val="22"/>
        </w:rPr>
        <w:t>Just do it</w:t>
      </w:r>
      <w:r w:rsidRPr="5068912A" w:rsidR="004C4E80">
        <w:rPr>
          <w:rFonts w:ascii="宋体" w:hAnsi="宋体" w:eastAsia="宋体" w:cs="宋体"/>
          <w:kern w:val="0"/>
          <w:sz w:val="22"/>
          <w:szCs w:val="22"/>
        </w:rPr>
        <w:t>”</w:t>
      </w:r>
      <w:r w:rsidRPr="5068912A">
        <w:rPr>
          <w:rFonts w:ascii="宋体" w:hAnsi="宋体" w:eastAsia="宋体" w:cs="宋体"/>
          <w:kern w:val="0"/>
          <w:sz w:val="22"/>
          <w:szCs w:val="22"/>
        </w:rPr>
        <w:t>成</w:t>
      </w:r>
      <w:r w:rsidRPr="5068912A" w:rsidR="004C4E80">
        <w:rPr>
          <w:rFonts w:ascii="宋体" w:hAnsi="宋体" w:eastAsia="宋体" w:cs="宋体"/>
          <w:kern w:val="0"/>
          <w:sz w:val="22"/>
          <w:szCs w:val="22"/>
        </w:rPr>
        <w:t>就</w:t>
      </w:r>
      <w:r w:rsidRPr="5068912A" w:rsidR="00C64115">
        <w:rPr>
          <w:rFonts w:ascii="宋体" w:hAnsi="宋体" w:eastAsia="宋体" w:cs="宋体"/>
          <w:kern w:val="0"/>
          <w:sz w:val="22"/>
          <w:szCs w:val="22"/>
        </w:rPr>
        <w:t>了耐克</w:t>
      </w:r>
      <w:r w:rsidRPr="5068912A" w:rsidR="004C4E80">
        <w:rPr>
          <w:rFonts w:ascii="宋体" w:hAnsi="宋体" w:eastAsia="宋体" w:cs="宋体"/>
          <w:kern w:val="0"/>
          <w:sz w:val="22"/>
          <w:szCs w:val="22"/>
        </w:rPr>
        <w:t>品牌</w:t>
      </w:r>
      <w:r w:rsidRPr="5068912A">
        <w:rPr>
          <w:rFonts w:ascii="宋体" w:hAnsi="宋体" w:eastAsia="宋体" w:cs="宋体"/>
          <w:kern w:val="0"/>
          <w:sz w:val="22"/>
          <w:szCs w:val="22"/>
        </w:rPr>
        <w:t>新形象</w:t>
      </w:r>
      <w:r w:rsidRPr="5068912A" w:rsidR="004C4E80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5068912A" w:rsidRDefault="007D0235" w14:paraId="2835E52A" w14:textId="5D9030C4">
      <w:pPr>
        <w:rPr>
          <w:rFonts w:ascii="宋体" w:hAnsi="宋体" w:eastAsia="宋体" w:cs="宋体"/>
          <w:kern w:val="0"/>
          <w:sz w:val="22"/>
          <w:szCs w:val="22"/>
        </w:rPr>
      </w:pPr>
      <w:bookmarkStart w:name="t1sf-1648649502338" w:id="14"/>
      <w:bookmarkEnd w:id="14"/>
      <w:r w:rsidRPr="5068912A">
        <w:rPr>
          <w:rFonts w:ascii="宋体" w:hAnsi="宋体" w:eastAsia="宋体" w:cs="宋体"/>
          <w:kern w:val="0"/>
          <w:sz w:val="22"/>
          <w:szCs w:val="22"/>
        </w:rPr>
        <w:t>23．霍华德·</w:t>
      </w:r>
      <w:ins w:author="林 慕空" w:date="2023-12-18T08:16:26.495Z" w:id="2102696830">
        <w:r w:rsidRPr="01A08609" w:rsidR="01A08609">
          <w:rPr>
            <w:rFonts w:ascii="宋体" w:hAnsi="宋体" w:eastAsia="宋体" w:cs="宋体"/>
            <w:sz w:val="22"/>
            <w:szCs w:val="22"/>
          </w:rPr>
          <w:t>勒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克·戈萨奇</w:t>
      </w:r>
      <w:r w:rsidRPr="5068912A" w:rsidR="00C440B6">
        <w:rPr>
          <w:rFonts w:ascii="等线" w:hAnsi="等线" w:cs="等线" w:asciiTheme="minorEastAsia" w:hAnsiTheme="minorEastAsia" w:cstheme="minorEastAsia"/>
        </w:rPr>
        <w:t>Howard Luck Gossage （1917-1969）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33770D">
        <w:rPr>
          <w:rFonts w:ascii="宋体" w:hAnsi="宋体" w:eastAsia="宋体" w:cs="宋体"/>
          <w:kern w:val="0"/>
          <w:sz w:val="22"/>
          <w:szCs w:val="22"/>
        </w:rPr>
        <w:t>对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广告</w:t>
      </w:r>
      <w:r w:rsidRPr="5068912A" w:rsidR="00865436">
        <w:rPr>
          <w:rFonts w:ascii="宋体" w:hAnsi="宋体" w:eastAsia="宋体" w:cs="宋体"/>
          <w:kern w:val="0"/>
          <w:sz w:val="22"/>
          <w:szCs w:val="22"/>
        </w:rPr>
        <w:t>深度</w:t>
      </w:r>
      <w:r w:rsidRPr="5068912A" w:rsidR="0033770D">
        <w:rPr>
          <w:rFonts w:ascii="宋体" w:hAnsi="宋体" w:eastAsia="宋体" w:cs="宋体"/>
          <w:kern w:val="0"/>
          <w:sz w:val="22"/>
          <w:szCs w:val="22"/>
        </w:rPr>
        <w:t>反思</w:t>
      </w:r>
      <w:r w:rsidRPr="5068912A">
        <w:rPr>
          <w:rFonts w:ascii="宋体" w:hAnsi="宋体" w:eastAsia="宋体" w:cs="宋体"/>
          <w:kern w:val="0"/>
          <w:sz w:val="22"/>
          <w:szCs w:val="22"/>
        </w:rPr>
        <w:t>的</w:t>
      </w:r>
      <w:r w:rsidRPr="5068912A" w:rsidR="006D25CF">
        <w:rPr>
          <w:rFonts w:ascii="宋体" w:hAnsi="宋体" w:eastAsia="宋体" w:cs="宋体"/>
          <w:kern w:val="0"/>
          <w:sz w:val="22"/>
          <w:szCs w:val="22"/>
        </w:rPr>
        <w:t>最机巧</w:t>
      </w:r>
      <w:r w:rsidRPr="5068912A" w:rsidR="006D34DB">
        <w:rPr>
          <w:rFonts w:ascii="宋体" w:hAnsi="宋体" w:eastAsia="宋体" w:cs="宋体"/>
          <w:kern w:val="0"/>
          <w:sz w:val="22"/>
          <w:szCs w:val="22"/>
        </w:rPr>
        <w:t>的</w:t>
      </w:r>
      <w:r w:rsidRPr="5068912A" w:rsidR="00F45D38">
        <w:rPr>
          <w:rFonts w:ascii="宋体" w:hAnsi="宋体" w:eastAsia="宋体" w:cs="宋体"/>
          <w:kern w:val="0"/>
          <w:sz w:val="22"/>
          <w:szCs w:val="22"/>
        </w:rPr>
        <w:t>广告人。</w:t>
      </w:r>
    </w:p>
    <w:p w:rsidRPr="007D0235" w:rsidR="007D0235" w:rsidP="5068912A" w:rsidRDefault="007D0235" w14:paraId="36A53E58" w14:textId="71C1563C">
      <w:pPr>
        <w:rPr>
          <w:rFonts w:ascii="宋体" w:hAnsi="宋体" w:eastAsia="宋体" w:cs="宋体"/>
          <w:kern w:val="0"/>
          <w:sz w:val="22"/>
          <w:szCs w:val="22"/>
        </w:rPr>
      </w:pPr>
      <w:bookmarkStart w:name="na8J-1648649502340" w:id="15"/>
      <w:bookmarkEnd w:id="15"/>
      <w:r w:rsidRPr="5068912A">
        <w:rPr>
          <w:rFonts w:ascii="宋体" w:hAnsi="宋体" w:eastAsia="宋体" w:cs="宋体"/>
          <w:kern w:val="0"/>
          <w:sz w:val="22"/>
          <w:szCs w:val="22"/>
        </w:rPr>
        <w:t>24．雪莉·</w:t>
      </w:r>
      <w:ins w:author="林 慕空" w:date="2023-12-18T08:16:53.952Z" w:id="149041386">
        <w:r w:rsidRPr="01A08609" w:rsidR="01A08609">
          <w:rPr>
            <w:rFonts w:ascii="宋体" w:hAnsi="宋体" w:eastAsia="宋体" w:cs="宋体"/>
            <w:sz w:val="22"/>
            <w:szCs w:val="22"/>
          </w:rPr>
          <w:t>宝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lastRenderedPageBreak/>
        <w:t>丽</w:t>
      </w:r>
      <w:r w:rsidRPr="5068912A" w:rsidR="00737538">
        <w:rPr>
          <w:rFonts w:ascii="宋体" w:hAnsi="宋体" w:eastAsia="宋体" w:cs="宋体"/>
          <w:kern w:val="0"/>
          <w:sz w:val="22"/>
          <w:szCs w:val="22"/>
        </w:rPr>
        <w:t>柯</w:t>
      </w:r>
      <w:r w:rsidRPr="5068912A" w:rsidR="00C440B6">
        <w:rPr>
          <w:rFonts w:ascii="宋体" w:hAnsi="宋体" w:eastAsia="宋体" w:cs="宋体"/>
          <w:kern w:val="0"/>
          <w:sz w:val="22"/>
          <w:szCs w:val="22"/>
        </w:rPr>
        <w:t>弗</w:t>
      </w:r>
      <w:r w:rsidRPr="5068912A" w:rsidR="00E3796E">
        <w:rPr>
          <w:rFonts w:ascii="等线" w:hAnsi="等线" w:cs="等线" w:asciiTheme="minorEastAsia" w:hAnsiTheme="minorEastAsia" w:cstheme="minorEastAsia"/>
        </w:rPr>
        <w:t>Shirley Polykoff（1908-1998）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312AF5">
        <w:rPr>
          <w:rFonts w:ascii="宋体" w:hAnsi="宋体" w:eastAsia="宋体" w:cs="宋体"/>
          <w:kern w:val="0"/>
          <w:sz w:val="22"/>
          <w:szCs w:val="22"/>
        </w:rPr>
        <w:t>以染发的创意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广告</w:t>
      </w:r>
      <w:r w:rsidRPr="5068912A" w:rsidR="00312AF5">
        <w:rPr>
          <w:rFonts w:ascii="宋体" w:hAnsi="宋体" w:eastAsia="宋体" w:cs="宋体"/>
          <w:kern w:val="0"/>
          <w:sz w:val="22"/>
          <w:szCs w:val="22"/>
        </w:rPr>
        <w:t>开辟出</w:t>
      </w:r>
      <w:r w:rsidRPr="5068912A" w:rsidR="00803A21">
        <w:rPr>
          <w:rFonts w:ascii="宋体" w:hAnsi="宋体" w:eastAsia="宋体" w:cs="宋体"/>
          <w:kern w:val="0"/>
          <w:sz w:val="22"/>
          <w:szCs w:val="22"/>
        </w:rPr>
        <w:t>染发大市场。</w:t>
      </w:r>
    </w:p>
    <w:p w:rsidRPr="007D0235" w:rsidR="007D0235" w:rsidP="5068912A" w:rsidRDefault="007D0235" w14:paraId="7C5597BF" w14:textId="1BF86DB0">
      <w:pPr>
        <w:rPr>
          <w:rFonts w:ascii="宋体" w:hAnsi="宋体" w:eastAsia="宋体" w:cs="宋体"/>
          <w:kern w:val="0"/>
          <w:sz w:val="22"/>
          <w:szCs w:val="22"/>
        </w:rPr>
      </w:pPr>
      <w:bookmarkStart w:name="YTBK-1648649502342" w:id="16"/>
      <w:bookmarkEnd w:id="16"/>
      <w:r w:rsidRPr="5068912A">
        <w:rPr>
          <w:rFonts w:ascii="宋体" w:hAnsi="宋体" w:eastAsia="宋体" w:cs="宋体"/>
          <w:kern w:val="0"/>
          <w:sz w:val="22"/>
          <w:szCs w:val="22"/>
        </w:rPr>
        <w:t>25．乔伊斯·</w:t>
      </w:r>
      <w:r w:rsidRPr="5068912A">
        <w:rPr>
          <w:rFonts w:ascii="宋体" w:hAnsi="宋体" w:eastAsia="宋体" w:cs="宋体"/>
          <w:kern w:val="0"/>
          <w:sz w:val="22"/>
          <w:szCs w:val="22"/>
        </w:rPr>
        <w:t>霍尔</w:t>
      </w:r>
      <w:r w:rsidRPr="5068912A" w:rsidR="00E3796E">
        <w:rPr>
          <w:rFonts w:ascii="等线" w:hAnsi="等线" w:cs="等线" w:asciiTheme="minorEastAsia" w:hAnsiTheme="minorEastAsia" w:cstheme="minorEastAsia"/>
        </w:rPr>
        <w:t>Joyce Hall（1891-1982）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FD413C">
        <w:rPr>
          <w:rFonts w:ascii="宋体" w:hAnsi="宋体" w:eastAsia="宋体" w:cs="宋体"/>
          <w:kern w:val="0"/>
          <w:sz w:val="22"/>
          <w:szCs w:val="22"/>
        </w:rPr>
        <w:t>以设计创意广告</w:t>
      </w:r>
      <w:r w:rsidRPr="5068912A" w:rsidR="00344D01">
        <w:rPr>
          <w:rFonts w:ascii="宋体" w:hAnsi="宋体" w:eastAsia="宋体" w:cs="宋体"/>
          <w:kern w:val="0"/>
          <w:sz w:val="22"/>
          <w:szCs w:val="22"/>
        </w:rPr>
        <w:t>开</w:t>
      </w:r>
      <w:r w:rsidRPr="5068912A" w:rsidR="00AD13E3">
        <w:rPr>
          <w:rFonts w:ascii="宋体" w:hAnsi="宋体" w:eastAsia="宋体" w:cs="宋体"/>
          <w:kern w:val="0"/>
          <w:sz w:val="22"/>
          <w:szCs w:val="22"/>
        </w:rPr>
        <w:t>创了</w:t>
      </w:r>
      <w:r w:rsidRPr="5068912A">
        <w:rPr>
          <w:rFonts w:ascii="宋体" w:hAnsi="宋体" w:eastAsia="宋体" w:cs="宋体"/>
          <w:kern w:val="0"/>
          <w:sz w:val="22"/>
          <w:szCs w:val="22"/>
        </w:rPr>
        <w:t>贺曼贺卡（hallmark）公司</w:t>
      </w:r>
      <w:r w:rsidRPr="5068912A" w:rsidR="00AD13E3">
        <w:rPr>
          <w:rFonts w:ascii="宋体" w:hAnsi="宋体" w:eastAsia="宋体" w:cs="宋体"/>
          <w:kern w:val="0"/>
          <w:sz w:val="22"/>
          <w:szCs w:val="22"/>
        </w:rPr>
        <w:t>。</w:t>
      </w:r>
      <w:r w:rsidRPr="5068912A" w:rsidR="00FD413C">
        <w:rPr>
          <w:rFonts w:ascii="宋体" w:hAnsi="宋体" w:eastAsia="宋体" w:cs="宋体"/>
          <w:kern w:val="0"/>
          <w:sz w:val="22"/>
          <w:szCs w:val="22"/>
        </w:rPr>
        <w:t xml:space="preserve"> </w:t>
      </w:r>
    </w:p>
    <w:p w:rsidRPr="007D0235" w:rsidR="007D0235" w:rsidP="007D0235" w:rsidRDefault="007D0235" w14:paraId="7AAB7C29" w14:textId="49AB2D2B">
      <w:pPr>
        <w:rPr>
          <w:rFonts w:ascii="宋体" w:hAnsi="宋体" w:eastAsia="宋体" w:cs="宋体"/>
          <w:kern w:val="0"/>
          <w:sz w:val="22"/>
        </w:rPr>
      </w:pPr>
      <w:bookmarkStart w:name="m2gU-1648649502344" w:id="17"/>
      <w:bookmarkEnd w:id="17"/>
      <w:r w:rsidRPr="007D0235">
        <w:rPr>
          <w:rFonts w:ascii="宋体" w:hAnsi="宋体" w:eastAsia="宋体" w:cs="宋体"/>
          <w:kern w:val="0"/>
          <w:sz w:val="22"/>
        </w:rPr>
        <w:t>26．雷·克罗克</w:t>
      </w:r>
      <w:r w:rsidRPr="35558D18" w:rsidR="00004616">
        <w:rPr>
          <w:rFonts w:asciiTheme="minorEastAsia" w:hAnsiTheme="minorEastAsia" w:cstheme="minorEastAsia"/>
        </w:rPr>
        <w:t>Ray Kroc（1902-1984）</w:t>
      </w:r>
      <w:r w:rsidRPr="007D0235">
        <w:rPr>
          <w:rFonts w:ascii="宋体" w:hAnsi="宋体" w:eastAsia="宋体" w:cs="宋体"/>
          <w:kern w:val="0"/>
          <w:sz w:val="22"/>
        </w:rPr>
        <w:t>：麦当劳之父</w:t>
      </w:r>
      <w:r w:rsidR="009C7B96">
        <w:rPr>
          <w:rFonts w:hint="eastAsia" w:ascii="宋体" w:hAnsi="宋体" w:eastAsia="宋体" w:cs="宋体"/>
          <w:kern w:val="0"/>
          <w:sz w:val="22"/>
        </w:rPr>
        <w:t>，以广告建立麦当劳品牌。</w:t>
      </w:r>
    </w:p>
    <w:p w:rsidRPr="007D0235" w:rsidR="007D0235" w:rsidP="0BBEF21B" w:rsidRDefault="007D0235" w14:paraId="1FC721D0" w14:textId="7943F610">
      <w:pPr>
        <w:rPr>
          <w:rFonts w:ascii="宋体" w:hAnsi="宋体" w:eastAsia="宋体" w:cs="宋体"/>
          <w:kern w:val="0"/>
          <w:sz w:val="22"/>
          <w:szCs w:val="22"/>
        </w:rPr>
      </w:pPr>
      <w:bookmarkStart w:name="zPh9-1648649502346" w:id="18"/>
      <w:bookmarkEnd w:id="18"/>
      <w:r w:rsidRPr="0BBEF21B">
        <w:rPr>
          <w:rFonts w:ascii="宋体" w:hAnsi="宋体" w:eastAsia="宋体" w:cs="宋体"/>
          <w:kern w:val="0"/>
          <w:sz w:val="22"/>
          <w:szCs w:val="22"/>
        </w:rPr>
        <w:t>27．艾伦·罗森希恩</w:t>
      </w:r>
      <w:r w:rsidRPr="0BBEF21B" w:rsidR="00004616">
        <w:rPr>
          <w:rFonts w:ascii="等线" w:hAnsi="等线" w:cs="等线" w:asciiTheme="minorEastAsia" w:hAnsiTheme="minorEastAsia" w:cstheme="minorEastAsia"/>
        </w:rPr>
        <w:t>Allen Rosenshine（1939- ）</w:t>
      </w:r>
      <w:r w:rsidRPr="0BBEF21B">
        <w:rPr>
          <w:rFonts w:ascii="宋体" w:hAnsi="宋体" w:eastAsia="宋体" w:cs="宋体"/>
          <w:kern w:val="0"/>
          <w:sz w:val="22"/>
          <w:szCs w:val="22"/>
        </w:rPr>
        <w:t>：全球超级传播集团奥姆尼康创立者之一</w:t>
      </w:r>
    </w:p>
    <w:p w:rsidRPr="007D0235" w:rsidR="007D0235" w:rsidP="007D0235" w:rsidRDefault="007D0235" w14:paraId="3568F836" w14:textId="66A8CFDA">
      <w:pPr>
        <w:rPr>
          <w:rFonts w:hint="eastAsia" w:ascii="宋体" w:hAnsi="宋体" w:eastAsia="宋体" w:cs="宋体"/>
          <w:kern w:val="0"/>
          <w:sz w:val="22"/>
        </w:rPr>
      </w:pPr>
      <w:bookmarkStart w:name="SD13-1648649502348" w:id="19"/>
      <w:bookmarkEnd w:id="19"/>
      <w:r w:rsidRPr="007D0235">
        <w:rPr>
          <w:rFonts w:ascii="宋体" w:hAnsi="宋体" w:eastAsia="宋体" w:cs="宋体"/>
          <w:kern w:val="0"/>
          <w:sz w:val="22"/>
        </w:rPr>
        <w:t>28．克劳德·霍普金斯</w:t>
      </w:r>
      <w:r w:rsidRPr="35558D18" w:rsidR="00004616">
        <w:rPr>
          <w:rFonts w:asciiTheme="minorEastAsia" w:hAnsiTheme="minorEastAsia" w:cstheme="minorEastAsia"/>
        </w:rPr>
        <w:t>Claude C. Hopkins（1866-1932）</w:t>
      </w:r>
      <w:r w:rsidRPr="007D0235">
        <w:rPr>
          <w:rFonts w:ascii="宋体" w:hAnsi="宋体" w:eastAsia="宋体" w:cs="宋体"/>
          <w:kern w:val="0"/>
          <w:sz w:val="22"/>
        </w:rPr>
        <w:t>：</w:t>
      </w:r>
      <w:r w:rsidR="00F21AFE">
        <w:rPr>
          <w:rFonts w:hint="eastAsia" w:ascii="宋体" w:hAnsi="宋体" w:eastAsia="宋体" w:cs="宋体"/>
          <w:kern w:val="0"/>
          <w:sz w:val="22"/>
        </w:rPr>
        <w:t>科学广告学派的奠基人</w:t>
      </w:r>
      <w:r w:rsidR="00B73E0B">
        <w:rPr>
          <w:rFonts w:hint="eastAsia" w:ascii="宋体" w:hAnsi="宋体" w:eastAsia="宋体" w:cs="宋体"/>
          <w:kern w:val="0"/>
          <w:sz w:val="22"/>
        </w:rPr>
        <w:t>。</w:t>
      </w:r>
    </w:p>
    <w:p w:rsidRPr="007D0235" w:rsidR="007D0235" w:rsidP="5068912A" w:rsidRDefault="007D0235" w14:paraId="17070CAE" w14:textId="0B3BBBF8">
      <w:pPr>
        <w:rPr>
          <w:rFonts w:ascii="宋体" w:hAnsi="宋体" w:eastAsia="宋体" w:cs="宋体"/>
          <w:kern w:val="0"/>
          <w:sz w:val="22"/>
          <w:szCs w:val="22"/>
        </w:rPr>
      </w:pPr>
      <w:bookmarkStart w:name="jQfj-1648649502350" w:id="20"/>
      <w:bookmarkEnd w:id="20"/>
      <w:r w:rsidRPr="5068912A">
        <w:rPr>
          <w:rFonts w:ascii="宋体" w:hAnsi="宋体" w:eastAsia="宋体" w:cs="宋体"/>
          <w:kern w:val="0"/>
          <w:sz w:val="22"/>
          <w:szCs w:val="22"/>
        </w:rPr>
        <w:t>29．</w:t>
      </w:r>
      <w:ins w:author="林 慕空" w:date="2023-12-18T08:17:55.497Z" w:id="592093226">
        <w:r w:rsidRPr="01A08609" w:rsidR="01A08609">
          <w:rPr>
            <w:rFonts w:ascii="宋体" w:hAnsi="宋体" w:eastAsia="宋体" w:cs="宋体"/>
            <w:sz w:val="22"/>
            <w:szCs w:val="22"/>
          </w:rPr>
          <w:t>泰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德·特纳</w:t>
      </w:r>
      <w:r w:rsidRPr="5068912A" w:rsidR="00004616">
        <w:rPr>
          <w:rFonts w:ascii="等线" w:hAnsi="等线" w:cs="等线" w:asciiTheme="minorEastAsia" w:hAnsiTheme="minorEastAsia" w:cstheme="minorEastAsia"/>
        </w:rPr>
        <w:t>Ted Turner（1938-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B73E0B">
        <w:rPr>
          <w:rFonts w:ascii="宋体" w:hAnsi="宋体" w:eastAsia="宋体" w:cs="宋体"/>
          <w:kern w:val="0"/>
          <w:sz w:val="22"/>
          <w:szCs w:val="22"/>
        </w:rPr>
        <w:t>传媒巨头</w:t>
      </w:r>
      <w:r w:rsidRPr="5068912A">
        <w:rPr>
          <w:rFonts w:ascii="宋体" w:hAnsi="宋体" w:eastAsia="宋体" w:cs="宋体"/>
          <w:kern w:val="0"/>
          <w:sz w:val="22"/>
          <w:szCs w:val="22"/>
        </w:rPr>
        <w:t>CNN创始人</w:t>
      </w:r>
      <w:r w:rsidRPr="5068912A" w:rsidR="00532629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5068912A" w:rsidRDefault="007D0235" w14:paraId="047E399E" w14:textId="4A2A7D24">
      <w:pPr>
        <w:rPr>
          <w:rFonts w:ascii="宋体" w:hAnsi="宋体" w:eastAsia="宋体" w:cs="宋体"/>
          <w:kern w:val="0"/>
          <w:sz w:val="22"/>
          <w:szCs w:val="22"/>
        </w:rPr>
      </w:pPr>
      <w:bookmarkStart w:name="c4NI-1648649502352" w:id="21"/>
      <w:bookmarkEnd w:id="21"/>
      <w:r w:rsidRPr="5068912A">
        <w:rPr>
          <w:rFonts w:ascii="宋体" w:hAnsi="宋体" w:eastAsia="宋体" w:cs="宋体"/>
          <w:kern w:val="0"/>
          <w:sz w:val="22"/>
          <w:szCs w:val="22"/>
        </w:rPr>
        <w:t>30．哈尔·</w:t>
      </w:r>
      <w:ins w:author="林 慕空" w:date="2023-12-18T08:18:24.777Z" w:id="93769948">
        <w:r w:rsidRPr="01A08609" w:rsidR="01A08609">
          <w:rPr>
            <w:rFonts w:ascii="宋体" w:hAnsi="宋体" w:eastAsia="宋体" w:cs="宋体"/>
            <w:sz w:val="22"/>
            <w:szCs w:val="22"/>
          </w:rPr>
          <w:t>里尼</w:t>
        </w:r>
      </w:ins>
      <w:r w:rsidRPr="5068912A" w:rsidR="00913414">
        <w:rPr>
          <w:rFonts w:ascii="等线" w:hAnsi="等线" w:cs="等线" w:asciiTheme="minorEastAsia" w:hAnsiTheme="minorEastAsia" w:cstheme="minorEastAsia"/>
        </w:rPr>
        <w:t xml:space="preserve">Hal Riney（1932- </w:t>
      </w:r>
      <w:ins w:author="林 慕空" w:date="2023-12-18T08:18:32.708Z" w:id="1070355027">
        <w:r w:rsidRPr="01A08609" w:rsidR="01A08609">
          <w:rPr>
            <w:rFonts w:ascii="等线" w:hAnsi="等线" w:cs="等线" w:asciiTheme="minorEastAsia" w:hAnsiTheme="minorEastAsia" w:cstheme="minorEastAsia"/>
          </w:rPr>
          <w:t>2008</w:t>
        </w:r>
      </w:ins>
      <w:r w:rsidRPr="5068912A" w:rsidR="00913414">
        <w:rPr>
          <w:rFonts w:ascii="等线" w:hAnsi="等线" w:cs="等线" w:asciiTheme="minorEastAsia" w:hAnsiTheme="minorEastAsia" w:cstheme="minorEastAsia"/>
        </w:rPr>
        <w:t>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D22BA6">
        <w:rPr>
          <w:rFonts w:ascii="宋体" w:hAnsi="宋体" w:eastAsia="宋体" w:cs="宋体"/>
          <w:kern w:val="0"/>
          <w:sz w:val="22"/>
          <w:szCs w:val="22"/>
        </w:rPr>
        <w:t>软广告</w:t>
      </w:r>
      <w:r w:rsidRPr="5068912A" w:rsidR="002D5EE8">
        <w:rPr>
          <w:rFonts w:ascii="宋体" w:hAnsi="宋体" w:eastAsia="宋体" w:cs="宋体"/>
          <w:kern w:val="0"/>
          <w:sz w:val="22"/>
          <w:szCs w:val="22"/>
        </w:rPr>
        <w:t>和感性诉求</w:t>
      </w:r>
      <w:r w:rsidRPr="5068912A" w:rsidR="00D22BA6">
        <w:rPr>
          <w:rFonts w:ascii="宋体" w:hAnsi="宋体" w:eastAsia="宋体" w:cs="宋体"/>
          <w:kern w:val="0"/>
          <w:sz w:val="22"/>
          <w:szCs w:val="22"/>
        </w:rPr>
        <w:t>的</w:t>
      </w:r>
      <w:r w:rsidRPr="5068912A" w:rsidR="0099455F">
        <w:rPr>
          <w:rFonts w:ascii="宋体" w:hAnsi="宋体" w:eastAsia="宋体" w:cs="宋体"/>
          <w:kern w:val="0"/>
          <w:sz w:val="22"/>
          <w:szCs w:val="22"/>
        </w:rPr>
        <w:t>先</w:t>
      </w:r>
      <w:r w:rsidRPr="5068912A" w:rsidR="00532629">
        <w:rPr>
          <w:rFonts w:ascii="宋体" w:hAnsi="宋体" w:eastAsia="宋体" w:cs="宋体"/>
          <w:kern w:val="0"/>
          <w:sz w:val="22"/>
          <w:szCs w:val="22"/>
        </w:rPr>
        <w:t>驱。</w:t>
      </w:r>
    </w:p>
    <w:p w:rsidRPr="007D0235" w:rsidR="007D0235" w:rsidP="5068912A" w:rsidRDefault="007D0235" w14:paraId="79752408" w14:textId="4C3534F8">
      <w:pPr>
        <w:rPr>
          <w:rFonts w:ascii="宋体" w:hAnsi="宋体" w:eastAsia="宋体" w:cs="宋体"/>
          <w:kern w:val="0"/>
          <w:sz w:val="22"/>
          <w:szCs w:val="22"/>
        </w:rPr>
      </w:pPr>
      <w:bookmarkStart w:name="uapy-1648649502354" w:id="22"/>
      <w:bookmarkEnd w:id="22"/>
      <w:r w:rsidRPr="5068912A">
        <w:rPr>
          <w:rFonts w:ascii="宋体" w:hAnsi="宋体" w:eastAsia="宋体" w:cs="宋体"/>
          <w:kern w:val="0"/>
          <w:sz w:val="22"/>
          <w:szCs w:val="22"/>
        </w:rPr>
        <w:t>31．</w:t>
      </w:r>
      <w:ins w:author="林 慕空" w:date="2023-12-18T08:18:55.297Z" w:id="1755616078">
        <w:r w:rsidRPr="01A08609" w:rsidR="01A08609">
          <w:rPr>
            <w:rFonts w:ascii="宋体" w:hAnsi="宋体" w:eastAsia="宋体" w:cs="宋体"/>
            <w:sz w:val="22"/>
            <w:szCs w:val="22"/>
          </w:rPr>
          <w:t>菲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尔·杜森</w:t>
      </w:r>
      <w:r w:rsidRPr="5068912A" w:rsidR="00913414">
        <w:rPr>
          <w:rFonts w:ascii="宋体" w:hAnsi="宋体" w:eastAsia="宋体" w:cs="宋体"/>
          <w:kern w:val="0"/>
          <w:sz w:val="22"/>
          <w:szCs w:val="22"/>
        </w:rPr>
        <w:t>伯</w:t>
      </w:r>
      <w:r w:rsidRPr="5068912A" w:rsidR="00893A17">
        <w:rPr>
          <w:rFonts w:ascii="宋体" w:hAnsi="宋体" w:eastAsia="宋体" w:cs="宋体"/>
          <w:kern w:val="0"/>
          <w:sz w:val="22"/>
          <w:szCs w:val="22"/>
        </w:rPr>
        <w:t>里</w:t>
      </w:r>
      <w:r w:rsidRPr="5068912A" w:rsidR="00354AB3">
        <w:rPr>
          <w:rFonts w:ascii="等线" w:hAnsi="等线" w:cs="等线" w:asciiTheme="minorEastAsia" w:hAnsiTheme="minorEastAsia" w:cstheme="minorEastAsia"/>
        </w:rPr>
        <w:t>Phil Dusenberry（1936-</w:t>
      </w:r>
      <w:ins w:author="林 慕空" w:date="2023-12-18T08:19:13.001Z" w:id="398852858">
        <w:r w:rsidRPr="01A08609" w:rsidR="01A08609">
          <w:rPr>
            <w:rFonts w:ascii="等线" w:hAnsi="等线" w:cs="等线" w:asciiTheme="minorEastAsia" w:hAnsiTheme="minorEastAsia" w:cstheme="minorEastAsia"/>
          </w:rPr>
          <w:t>2007</w:t>
        </w:r>
      </w:ins>
      <w:r w:rsidRPr="5068912A" w:rsidR="00354AB3">
        <w:rPr>
          <w:rFonts w:ascii="等线" w:hAnsi="等线" w:cs="等线" w:asciiTheme="minorEastAsia" w:hAnsiTheme="minorEastAsia" w:cstheme="minorEastAsia"/>
        </w:rPr>
        <w:t xml:space="preserve">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C867BB">
        <w:rPr>
          <w:rFonts w:ascii="宋体" w:hAnsi="宋体" w:eastAsia="宋体" w:cs="宋体"/>
          <w:kern w:val="0"/>
          <w:sz w:val="22"/>
          <w:szCs w:val="22"/>
        </w:rPr>
        <w:t>BBDO</w:t>
      </w:r>
      <w:r w:rsidRPr="5068912A" w:rsidR="00983AD3">
        <w:rPr>
          <w:rFonts w:ascii="宋体" w:hAnsi="宋体" w:eastAsia="宋体" w:cs="宋体"/>
          <w:kern w:val="0"/>
          <w:sz w:val="22"/>
          <w:szCs w:val="22"/>
        </w:rPr>
        <w:t>广告公司的创意灵魂人物</w:t>
      </w:r>
      <w:r w:rsidRPr="5068912A" w:rsidR="0044372C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5068912A" w:rsidRDefault="007D0235" w14:paraId="1DF44B9B" w14:textId="25EDB044">
      <w:pPr>
        <w:rPr>
          <w:rFonts w:ascii="宋体" w:hAnsi="宋体" w:eastAsia="宋体" w:cs="宋体"/>
          <w:kern w:val="0"/>
          <w:sz w:val="22"/>
          <w:szCs w:val="22"/>
        </w:rPr>
      </w:pPr>
      <w:bookmarkStart w:name="BoGg-1648649502356" w:id="23"/>
      <w:bookmarkEnd w:id="23"/>
      <w:r w:rsidRPr="5068912A">
        <w:rPr>
          <w:rFonts w:ascii="宋体" w:hAnsi="宋体" w:eastAsia="宋体" w:cs="宋体"/>
          <w:kern w:val="0"/>
          <w:sz w:val="22"/>
          <w:szCs w:val="22"/>
        </w:rPr>
        <w:t>32．艾拉</w:t>
      </w:r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·赫伯特 </w:t>
      </w:r>
      <w:r w:rsidRPr="5068912A" w:rsidR="00DB2C7E">
        <w:rPr>
          <w:rFonts w:ascii="等线" w:hAnsi="等线" w:cs="等线" w:asciiTheme="minorEastAsia" w:hAnsiTheme="minorEastAsia" w:cstheme="minorEastAsia"/>
        </w:rPr>
        <w:t xml:space="preserve">Ira </w:t>
      </w:r>
      <w:r w:rsidRPr="5068912A" w:rsidR="00DB2C7E">
        <w:rPr>
          <w:rFonts w:ascii="等线" w:hAnsi="等线" w:cs="等线" w:asciiTheme="minorEastAsia" w:hAnsiTheme="minorEastAsia" w:cstheme="minorEastAsia"/>
        </w:rPr>
        <w:t>C."Ike</w:t>
      </w:r>
      <w:r w:rsidRPr="5068912A" w:rsidR="00DB2C7E">
        <w:rPr>
          <w:rFonts w:ascii="等线" w:hAnsi="等线" w:cs="等线" w:asciiTheme="minorEastAsia" w:hAnsiTheme="minorEastAsia" w:cstheme="minorEastAsia"/>
        </w:rPr>
        <w:t>" Herbert（1927-1995）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：可口可乐品牌管家</w:t>
      </w:r>
    </w:p>
    <w:p w:rsidRPr="007D0235" w:rsidR="007D0235" w:rsidP="5068912A" w:rsidRDefault="007D0235" w14:paraId="40054729" w14:textId="6656E5E7">
      <w:pPr>
        <w:rPr>
          <w:rFonts w:ascii="宋体" w:hAnsi="宋体" w:eastAsia="宋体" w:cs="宋体"/>
          <w:kern w:val="0"/>
          <w:sz w:val="22"/>
          <w:szCs w:val="22"/>
        </w:rPr>
      </w:pPr>
      <w:bookmarkStart w:name="BgnZ-1648649502358" w:id="24"/>
      <w:bookmarkEnd w:id="24"/>
      <w:r w:rsidRPr="5068912A">
        <w:rPr>
          <w:rFonts w:ascii="宋体" w:hAnsi="宋体" w:eastAsia="宋体" w:cs="宋体"/>
          <w:kern w:val="0"/>
          <w:sz w:val="22"/>
          <w:szCs w:val="22"/>
        </w:rPr>
        <w:t>33．鲍勃·盖奇</w:t>
      </w:r>
      <w:r w:rsidRPr="5068912A" w:rsidR="00DB2C7E">
        <w:rPr>
          <w:rFonts w:ascii="等线" w:hAnsi="等线" w:cs="等线" w:asciiTheme="minorEastAsia" w:hAnsiTheme="minorEastAsia" w:cstheme="minorEastAsia"/>
        </w:rPr>
        <w:t>Bob Gage（1921-</w:t>
      </w:r>
      <w:ins w:author="林 慕空" w:date="2023-12-18T08:19:58.261Z" w:id="1967420693">
        <w:r w:rsidRPr="01A08609" w:rsidR="01A08609">
          <w:rPr>
            <w:rFonts w:ascii="等线" w:hAnsi="等线" w:cs="等线" w:asciiTheme="minorEastAsia" w:hAnsiTheme="minorEastAsia" w:cstheme="minorEastAsia"/>
          </w:rPr>
          <w:t>2000</w:t>
        </w:r>
      </w:ins>
      <w:r w:rsidRPr="5068912A" w:rsidR="00DB2C7E">
        <w:rPr>
          <w:rFonts w:ascii="等线" w:hAnsi="等线" w:cs="等线" w:asciiTheme="minorEastAsia" w:hAnsiTheme="minorEastAsia" w:cstheme="minorEastAsia"/>
        </w:rPr>
        <w:t xml:space="preserve">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44372C">
        <w:rPr>
          <w:rFonts w:ascii="宋体" w:hAnsi="宋体" w:eastAsia="宋体" w:cs="宋体"/>
          <w:kern w:val="0"/>
          <w:sz w:val="22"/>
          <w:szCs w:val="22"/>
        </w:rPr>
        <w:t>提出</w:t>
      </w:r>
      <w:r w:rsidRPr="5068912A" w:rsidR="004B1B4E">
        <w:rPr>
          <w:rFonts w:ascii="宋体" w:hAnsi="宋体" w:eastAsia="宋体" w:cs="宋体"/>
          <w:kern w:val="0"/>
          <w:sz w:val="22"/>
          <w:szCs w:val="22"/>
        </w:rPr>
        <w:t>“艺指+文案”</w:t>
      </w:r>
      <w:r w:rsidRPr="5068912A" w:rsidR="00ED62F3">
        <w:rPr>
          <w:rFonts w:ascii="宋体" w:hAnsi="宋体" w:eastAsia="宋体" w:cs="宋体"/>
          <w:kern w:val="0"/>
          <w:sz w:val="22"/>
          <w:szCs w:val="22"/>
        </w:rPr>
        <w:t>工作模式，</w:t>
      </w:r>
      <w:r w:rsidRPr="5068912A">
        <w:rPr>
          <w:rFonts w:ascii="宋体" w:hAnsi="宋体" w:eastAsia="宋体" w:cs="宋体"/>
          <w:kern w:val="0"/>
          <w:sz w:val="22"/>
          <w:szCs w:val="22"/>
        </w:rPr>
        <w:t>DDB</w:t>
      </w:r>
      <w:r w:rsidRPr="5068912A" w:rsidR="00407BAC">
        <w:rPr>
          <w:rFonts w:ascii="宋体" w:hAnsi="宋体" w:eastAsia="宋体" w:cs="宋体"/>
          <w:kern w:val="0"/>
          <w:sz w:val="22"/>
          <w:szCs w:val="22"/>
        </w:rPr>
        <w:t>首</w:t>
      </w:r>
      <w:r w:rsidRPr="5068912A">
        <w:rPr>
          <w:rFonts w:ascii="宋体" w:hAnsi="宋体" w:eastAsia="宋体" w:cs="宋体"/>
          <w:kern w:val="0"/>
          <w:sz w:val="22"/>
          <w:szCs w:val="22"/>
        </w:rPr>
        <w:t>位艺术总监</w:t>
      </w:r>
    </w:p>
    <w:p w:rsidRPr="007D0235" w:rsidR="007D0235" w:rsidP="5068912A" w:rsidRDefault="007D0235" w14:paraId="2587BF2C" w14:textId="7C6F8923">
      <w:pPr>
        <w:rPr>
          <w:rFonts w:ascii="宋体" w:hAnsi="宋体" w:eastAsia="宋体" w:cs="宋体"/>
          <w:kern w:val="0"/>
          <w:sz w:val="22"/>
          <w:szCs w:val="22"/>
        </w:rPr>
      </w:pPr>
      <w:bookmarkStart w:name="XrIz-1648649502360" w:id="25"/>
      <w:bookmarkEnd w:id="25"/>
      <w:r w:rsidRPr="5068912A">
        <w:rPr>
          <w:rFonts w:ascii="宋体" w:hAnsi="宋体" w:eastAsia="宋体" w:cs="宋体"/>
          <w:kern w:val="0"/>
          <w:sz w:val="22"/>
          <w:szCs w:val="22"/>
        </w:rPr>
        <w:t>34．康</w:t>
      </w:r>
      <w:ins w:author="林 慕空" w:date="2023-12-18T08:20:14.205Z" w:id="1957849506">
        <w:r w:rsidRPr="01A08609" w:rsidR="01A08609">
          <w:rPr>
            <w:rFonts w:ascii="宋体" w:hAnsi="宋体" w:eastAsia="宋体" w:cs="宋体"/>
            <w:sz w:val="22"/>
            <w:szCs w:val="22"/>
          </w:rPr>
          <w:t>泰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·纳</w:t>
      </w:r>
      <w:ins w:author="林 慕空" w:date="2023-12-18T08:20:30.37Z" w:id="2144584775">
        <w:r w:rsidRPr="01A08609" w:rsidR="01A08609">
          <w:rPr>
            <w:rFonts w:ascii="宋体" w:hAnsi="宋体" w:eastAsia="宋体" w:cs="宋体"/>
            <w:sz w:val="22"/>
            <w:szCs w:val="22"/>
          </w:rPr>
          <w:t>仕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 </w:t>
      </w:r>
      <w:r w:rsidRPr="5068912A" w:rsidR="00A670B1">
        <w:rPr>
          <w:rFonts w:ascii="等线" w:hAnsi="等线" w:cs="等线" w:asciiTheme="minorEastAsia" w:hAnsiTheme="minorEastAsia" w:cstheme="minorEastAsia"/>
        </w:rPr>
        <w:t>Conde Nast（1873-1942）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DC33FF">
        <w:rPr>
          <w:rFonts w:ascii="宋体" w:hAnsi="宋体" w:eastAsia="宋体" w:cs="宋体"/>
          <w:kern w:val="0"/>
          <w:sz w:val="22"/>
          <w:szCs w:val="22"/>
        </w:rPr>
        <w:t>创办吸引高端广告商的</w:t>
      </w:r>
      <w:r w:rsidRPr="5068912A">
        <w:rPr>
          <w:rFonts w:ascii="宋体" w:hAnsi="宋体" w:eastAsia="宋体" w:cs="宋体"/>
          <w:kern w:val="0"/>
          <w:sz w:val="22"/>
          <w:szCs w:val="22"/>
        </w:rPr>
        <w:t>时尚</w:t>
      </w:r>
      <w:r w:rsidRPr="5068912A" w:rsidR="00DC33FF">
        <w:rPr>
          <w:rFonts w:ascii="宋体" w:hAnsi="宋体" w:eastAsia="宋体" w:cs="宋体"/>
          <w:kern w:val="0"/>
          <w:sz w:val="22"/>
          <w:szCs w:val="22"/>
        </w:rPr>
        <w:t>杂志</w:t>
      </w:r>
    </w:p>
    <w:p w:rsidRPr="007D0235" w:rsidR="007D0235" w:rsidP="5068912A" w:rsidRDefault="007D0235" w14:paraId="63BDB534" w14:textId="6055232D">
      <w:pPr>
        <w:rPr>
          <w:rFonts w:ascii="宋体" w:hAnsi="宋体" w:eastAsia="宋体" w:cs="宋体"/>
          <w:kern w:val="0"/>
          <w:sz w:val="22"/>
          <w:szCs w:val="22"/>
        </w:rPr>
      </w:pPr>
      <w:bookmarkStart w:name="nBMf-1648649502362" w:id="26"/>
      <w:bookmarkEnd w:id="26"/>
      <w:r w:rsidRPr="5068912A">
        <w:rPr>
          <w:rFonts w:ascii="宋体" w:hAnsi="宋体" w:eastAsia="宋体" w:cs="宋体"/>
          <w:kern w:val="0"/>
          <w:sz w:val="22"/>
          <w:szCs w:val="22"/>
        </w:rPr>
        <w:t>35．约翰·斯梅尔</w:t>
      </w:r>
      <w:r w:rsidRPr="5068912A" w:rsidR="00A670B1">
        <w:rPr>
          <w:rFonts w:ascii="等线" w:hAnsi="等线" w:cs="等线" w:asciiTheme="minorEastAsia" w:hAnsiTheme="minorEastAsia" w:cstheme="minorEastAsia"/>
        </w:rPr>
        <w:t>John Smale（1927-</w:t>
      </w:r>
      <w:ins w:author="林 慕空" w:date="2023-12-18T08:20:47.976Z" w:id="1513230366">
        <w:r w:rsidRPr="5068912A" w:rsidR="00A670B1">
          <w:rPr>
            <w:rFonts w:ascii="等线" w:hAnsi="等线" w:cs="等线" w:asciiTheme="minorEastAsia" w:hAnsiTheme="minorEastAsia" w:cstheme="minorEastAsia"/>
          </w:rPr>
          <w:t>2011</w:t>
        </w:r>
      </w:ins>
      <w:r w:rsidRPr="5068912A" w:rsidR="00A670B1">
        <w:rPr>
          <w:rFonts w:ascii="等线" w:hAnsi="等线" w:cs="等线" w:asciiTheme="minorEastAsia" w:hAnsiTheme="minorEastAsia" w:cstheme="minorEastAsia"/>
        </w:rPr>
        <w:t xml:space="preserve">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：再造宝洁</w:t>
      </w:r>
      <w:r w:rsidRPr="5068912A" w:rsidR="00DB0B60">
        <w:rPr>
          <w:rFonts w:ascii="宋体" w:hAnsi="宋体" w:eastAsia="宋体" w:cs="宋体"/>
          <w:kern w:val="0"/>
          <w:sz w:val="22"/>
          <w:szCs w:val="22"/>
        </w:rPr>
        <w:t>公司品牌</w:t>
      </w:r>
    </w:p>
    <w:p w:rsidRPr="007D0235" w:rsidR="007D0235" w:rsidP="5068912A" w:rsidRDefault="007D0235" w14:paraId="7FDD6AE5" w14:textId="061FFBD4">
      <w:pPr>
        <w:rPr>
          <w:rFonts w:ascii="宋体" w:hAnsi="宋体" w:eastAsia="宋体" w:cs="宋体"/>
          <w:kern w:val="0"/>
          <w:sz w:val="22"/>
          <w:szCs w:val="22"/>
        </w:rPr>
      </w:pPr>
      <w:bookmarkStart w:name="yBsO-1648649502364" w:id="27"/>
      <w:bookmarkEnd w:id="27"/>
      <w:r w:rsidRPr="5068912A">
        <w:rPr>
          <w:rFonts w:ascii="宋体" w:hAnsi="宋体" w:eastAsia="宋体" w:cs="宋体"/>
          <w:kern w:val="0"/>
          <w:sz w:val="22"/>
          <w:szCs w:val="22"/>
        </w:rPr>
        <w:t>36．布鲁斯·克劳福</w:t>
      </w:r>
      <w:ins w:author="林 慕空" w:date="2023-12-18T08:21:06.298Z" w:id="854196590">
        <w:r w:rsidRPr="01A08609" w:rsidR="01A08609">
          <w:rPr>
            <w:rFonts w:ascii="宋体" w:hAnsi="宋体" w:eastAsia="宋体" w:cs="宋体"/>
            <w:sz w:val="22"/>
            <w:szCs w:val="22"/>
          </w:rPr>
          <w:t>德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 </w:t>
      </w:r>
      <w:r w:rsidRPr="5068912A" w:rsidR="00A670B1">
        <w:rPr>
          <w:rFonts w:ascii="等线" w:hAnsi="等线" w:cs="等线" w:asciiTheme="minorEastAsia" w:hAnsiTheme="minorEastAsia" w:cstheme="minorEastAsia"/>
        </w:rPr>
        <w:t>Bruce Crawford（1929-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：为音乐疯狂的广告人</w:t>
      </w:r>
    </w:p>
    <w:p w:rsidRPr="007D0235" w:rsidR="007D0235" w:rsidP="5068912A" w:rsidRDefault="007D0235" w14:paraId="6C5ADFAE" w14:textId="6799D896">
      <w:pPr>
        <w:rPr>
          <w:rFonts w:ascii="宋体" w:hAnsi="宋体" w:eastAsia="宋体" w:cs="宋体"/>
          <w:kern w:val="0"/>
          <w:sz w:val="22"/>
          <w:szCs w:val="22"/>
        </w:rPr>
      </w:pPr>
      <w:bookmarkStart w:name="892u-1648649502367" w:id="28"/>
      <w:bookmarkEnd w:id="28"/>
      <w:r w:rsidRPr="5068912A">
        <w:rPr>
          <w:rFonts w:ascii="宋体" w:hAnsi="宋体" w:eastAsia="宋体" w:cs="宋体"/>
          <w:kern w:val="0"/>
          <w:sz w:val="22"/>
          <w:szCs w:val="22"/>
        </w:rPr>
        <w:t>37．约翰·</w:t>
      </w:r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肯尼迪 </w:t>
      </w:r>
      <w:r w:rsidRPr="5068912A" w:rsidR="00C218AF">
        <w:rPr>
          <w:rFonts w:ascii="等线" w:hAnsi="等线" w:cs="等线" w:asciiTheme="minorEastAsia" w:hAnsiTheme="minorEastAsia" w:cstheme="minorEastAsia"/>
        </w:rPr>
        <w:t>John E. Kennedy （1864-1928）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753D60">
        <w:rPr>
          <w:rFonts w:ascii="宋体" w:hAnsi="宋体" w:eastAsia="宋体" w:cs="宋体"/>
          <w:kern w:val="0"/>
          <w:sz w:val="22"/>
          <w:szCs w:val="22"/>
        </w:rPr>
        <w:t>广告文案的</w:t>
      </w:r>
      <w:r w:rsidRPr="5068912A" w:rsidR="00067E49">
        <w:rPr>
          <w:rFonts w:ascii="宋体" w:hAnsi="宋体" w:eastAsia="宋体" w:cs="宋体"/>
          <w:kern w:val="0"/>
          <w:sz w:val="22"/>
          <w:szCs w:val="22"/>
        </w:rPr>
        <w:t>先驱，以</w:t>
      </w:r>
      <w:r w:rsidRPr="5068912A">
        <w:rPr>
          <w:rFonts w:ascii="宋体" w:hAnsi="宋体" w:eastAsia="宋体" w:cs="宋体"/>
          <w:kern w:val="0"/>
          <w:sz w:val="22"/>
          <w:szCs w:val="22"/>
        </w:rPr>
        <w:t>“广告是纸上推销术”</w:t>
      </w:r>
      <w:r w:rsidRPr="5068912A" w:rsidR="00067E49">
        <w:rPr>
          <w:rFonts w:ascii="宋体" w:hAnsi="宋体" w:eastAsia="宋体" w:cs="宋体"/>
          <w:kern w:val="0"/>
          <w:sz w:val="22"/>
          <w:szCs w:val="22"/>
        </w:rPr>
        <w:t>影响了</w:t>
      </w:r>
      <w:r w:rsidRPr="5068912A" w:rsidR="00377D78">
        <w:rPr>
          <w:rFonts w:ascii="宋体" w:hAnsi="宋体" w:eastAsia="宋体" w:cs="宋体"/>
          <w:kern w:val="0"/>
          <w:sz w:val="22"/>
          <w:szCs w:val="22"/>
        </w:rPr>
        <w:t>拉斯克。</w:t>
      </w:r>
    </w:p>
    <w:p w:rsidRPr="007D0235" w:rsidR="007D0235" w:rsidP="5068912A" w:rsidRDefault="007D0235" w14:paraId="7544063A" w14:textId="5FE13374">
      <w:pPr>
        <w:rPr>
          <w:rFonts w:ascii="宋体" w:hAnsi="宋体" w:eastAsia="宋体" w:cs="宋体"/>
          <w:kern w:val="0"/>
          <w:sz w:val="22"/>
          <w:szCs w:val="22"/>
        </w:rPr>
      </w:pPr>
      <w:bookmarkStart w:name="iq68-1648649502369" w:id="29"/>
      <w:bookmarkEnd w:id="29"/>
      <w:r w:rsidRPr="5068912A">
        <w:rPr>
          <w:rFonts w:ascii="宋体" w:hAnsi="宋体" w:eastAsia="宋体" w:cs="宋体"/>
          <w:kern w:val="0"/>
          <w:sz w:val="22"/>
          <w:szCs w:val="22"/>
        </w:rPr>
        <w:t>38．约翰·</w:t>
      </w:r>
      <w:r w:rsidRPr="5068912A" w:rsidR="00377D78">
        <w:rPr>
          <w:rFonts w:ascii="宋体" w:hAnsi="宋体" w:eastAsia="宋体" w:cs="宋体"/>
          <w:kern w:val="0"/>
          <w:sz w:val="22"/>
          <w:szCs w:val="22"/>
        </w:rPr>
        <w:t>沃森</w:t>
      </w:r>
      <w:r w:rsidRPr="5068912A" w:rsidR="00C218AF">
        <w:rPr>
          <w:rFonts w:ascii="等线" w:hAnsi="等线" w:cs="等线" w:asciiTheme="minorEastAsia" w:hAnsiTheme="minorEastAsia" w:cstheme="minorEastAsia"/>
        </w:rPr>
        <w:t>John B. Watson（1878-1958）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C76241">
        <w:rPr>
          <w:rFonts w:ascii="宋体" w:hAnsi="宋体" w:eastAsia="宋体" w:cs="宋体"/>
          <w:kern w:val="0"/>
          <w:sz w:val="22"/>
          <w:szCs w:val="22"/>
        </w:rPr>
        <w:t>将行为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心理学</w:t>
      </w:r>
      <w:r w:rsidRPr="5068912A" w:rsidR="00C76241">
        <w:rPr>
          <w:rFonts w:ascii="宋体" w:hAnsi="宋体" w:eastAsia="宋体" w:cs="宋体"/>
          <w:kern w:val="0"/>
          <w:sz w:val="22"/>
          <w:szCs w:val="22"/>
        </w:rPr>
        <w:t>注入广告</w:t>
      </w:r>
      <w:r w:rsidRPr="5068912A" w:rsidR="00036EDE">
        <w:rPr>
          <w:rFonts w:ascii="宋体" w:hAnsi="宋体" w:eastAsia="宋体" w:cs="宋体"/>
          <w:kern w:val="0"/>
          <w:sz w:val="22"/>
          <w:szCs w:val="22"/>
        </w:rPr>
        <w:t>的科学家。</w:t>
      </w:r>
    </w:p>
    <w:p w:rsidRPr="007D0235" w:rsidR="007D0235" w:rsidP="5068912A" w:rsidRDefault="007D0235" w14:paraId="4DAFCE30" w14:textId="647EB0BF">
      <w:pPr>
        <w:rPr>
          <w:rFonts w:ascii="宋体" w:hAnsi="宋体" w:eastAsia="宋体" w:cs="宋体"/>
          <w:kern w:val="0"/>
          <w:sz w:val="22"/>
          <w:szCs w:val="22"/>
        </w:rPr>
      </w:pPr>
      <w:bookmarkStart w:name="q50k-1648649502374" w:id="30"/>
      <w:bookmarkEnd w:id="30"/>
      <w:r w:rsidRPr="5068912A">
        <w:rPr>
          <w:rFonts w:ascii="宋体" w:hAnsi="宋体" w:eastAsia="宋体" w:cs="宋体"/>
          <w:kern w:val="0"/>
          <w:sz w:val="22"/>
          <w:szCs w:val="22"/>
        </w:rPr>
        <w:t>39．史蒂夫·乔布斯</w:t>
      </w:r>
      <w:r w:rsidRPr="5068912A" w:rsidR="00F54B87">
        <w:rPr>
          <w:rFonts w:ascii="等线" w:hAnsi="等线" w:cs="等线" w:asciiTheme="minorEastAsia" w:hAnsiTheme="minorEastAsia" w:cstheme="minorEastAsia"/>
        </w:rPr>
        <w:t>（Steve Jobs</w:t>
      </w:r>
      <w:r w:rsidRPr="5068912A" w:rsidR="00F54B87">
        <w:rPr>
          <w:rFonts w:ascii="等线" w:hAnsi="等线" w:cs="等线" w:asciiTheme="minorEastAsia" w:hAnsiTheme="minorEastAsia" w:cstheme="minorEastAsia"/>
        </w:rPr>
        <w:t xml:space="preserve"> </w:t>
      </w:r>
      <w:r w:rsidRPr="5068912A" w:rsidR="00F54B87">
        <w:rPr>
          <w:rFonts w:ascii="等线" w:hAnsi="等线" w:cs="等线" w:asciiTheme="minorEastAsia" w:hAnsiTheme="minorEastAsia" w:cstheme="minorEastAsia"/>
        </w:rPr>
        <w:t>，</w:t>
      </w:r>
      <w:r w:rsidRPr="5068912A" w:rsidR="00F54B87">
        <w:rPr>
          <w:rFonts w:ascii="等线" w:hAnsi="等线" w:cs="等线" w:asciiTheme="minorEastAsia" w:hAnsiTheme="minorEastAsia" w:cstheme="minorEastAsia"/>
        </w:rPr>
        <w:t>1955-</w:t>
      </w:r>
      <w:ins w:author="林 慕空" w:date="2023-12-18T08:21:59.567Z" w:id="2043051420">
        <w:r w:rsidRPr="5068912A" w:rsidR="00F54B87">
          <w:rPr>
            <w:rFonts w:ascii="等线" w:hAnsi="等线" w:cs="等线" w:asciiTheme="minorEastAsia" w:hAnsiTheme="minorEastAsia" w:cstheme="minorEastAsia"/>
          </w:rPr>
          <w:t>2011</w:t>
        </w:r>
      </w:ins>
      <w:r w:rsidRPr="5068912A" w:rsidR="00F54B87">
        <w:rPr>
          <w:rFonts w:ascii="等线" w:hAnsi="等线" w:cs="等线" w:asciiTheme="minorEastAsia" w:hAnsiTheme="minorEastAsia" w:cstheme="minorEastAsia"/>
        </w:rPr>
        <w:t xml:space="preserve">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：苹果公司</w:t>
      </w:r>
      <w:r w:rsidRPr="5068912A" w:rsidR="001C4D2E">
        <w:rPr>
          <w:rFonts w:ascii="宋体" w:hAnsi="宋体" w:eastAsia="宋体" w:cs="宋体"/>
          <w:kern w:val="0"/>
          <w:sz w:val="22"/>
          <w:szCs w:val="22"/>
        </w:rPr>
        <w:t>之父</w:t>
      </w:r>
      <w:r w:rsidRPr="5068912A" w:rsidR="00163B92">
        <w:rPr>
          <w:rFonts w:ascii="宋体" w:hAnsi="宋体" w:eastAsia="宋体" w:cs="宋体"/>
          <w:kern w:val="0"/>
          <w:sz w:val="22"/>
          <w:szCs w:val="22"/>
        </w:rPr>
        <w:t>，以</w:t>
      </w:r>
      <w:r w:rsidRPr="5068912A" w:rsidR="001C4D2E">
        <w:rPr>
          <w:rFonts w:ascii="宋体" w:hAnsi="宋体" w:eastAsia="宋体" w:cs="宋体"/>
          <w:kern w:val="0"/>
          <w:sz w:val="22"/>
          <w:szCs w:val="22"/>
        </w:rPr>
        <w:t>广告</w:t>
      </w:r>
      <w:r w:rsidRPr="5068912A" w:rsidR="00DE680A">
        <w:rPr>
          <w:rFonts w:ascii="宋体" w:hAnsi="宋体" w:eastAsia="宋体" w:cs="宋体"/>
          <w:kern w:val="0"/>
          <w:sz w:val="22"/>
          <w:szCs w:val="22"/>
        </w:rPr>
        <w:t>建立与众不同的品牌形象</w:t>
      </w:r>
      <w:r w:rsidRPr="5068912A" w:rsidR="00315397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5068912A" w:rsidRDefault="007D0235" w14:paraId="6C85EFA9" w14:textId="39B6B9BC">
      <w:pPr>
        <w:rPr>
          <w:rFonts w:ascii="宋体" w:hAnsi="宋体" w:eastAsia="宋体" w:cs="宋体"/>
          <w:kern w:val="0"/>
          <w:sz w:val="22"/>
          <w:szCs w:val="22"/>
        </w:rPr>
      </w:pPr>
      <w:bookmarkStart w:name="bX4F-1648649502376" w:id="31"/>
      <w:bookmarkEnd w:id="31"/>
      <w:r w:rsidRPr="5068912A">
        <w:rPr>
          <w:rFonts w:ascii="宋体" w:hAnsi="宋体" w:eastAsia="宋体" w:cs="宋体"/>
          <w:color w:val="FF0000"/>
          <w:kern w:val="0"/>
          <w:sz w:val="22"/>
          <w:szCs w:val="22"/>
        </w:rPr>
        <w:t>40．</w:t>
      </w:r>
      <w:r w:rsidRPr="5068912A">
        <w:rPr>
          <w:rFonts w:ascii="宋体" w:hAnsi="宋体" w:eastAsia="宋体" w:cs="宋体"/>
          <w:kern w:val="0"/>
          <w:sz w:val="22"/>
          <w:szCs w:val="22"/>
        </w:rPr>
        <w:t>菲</w:t>
      </w:r>
      <w:ins w:author="林 慕空" w:date="2023-12-18T08:22:18.598Z" w:id="334099295">
        <w:r w:rsidRPr="01A08609" w:rsidR="01A08609">
          <w:rPr>
            <w:rFonts w:ascii="宋体" w:hAnsi="宋体" w:eastAsia="宋体" w:cs="宋体"/>
            <w:sz w:val="22"/>
            <w:szCs w:val="22"/>
          </w:rPr>
          <w:t>利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斯·K．罗宾逊</w:t>
      </w:r>
      <w:r w:rsidRPr="5068912A" w:rsidR="0009343A">
        <w:rPr>
          <w:rFonts w:ascii="等线" w:hAnsi="等线" w:cs="等线" w:asciiTheme="minorEastAsia" w:hAnsiTheme="minorEastAsia" w:cstheme="minorEastAsia"/>
        </w:rPr>
        <w:t>Phyllis K. Robinson（1921-</w:t>
      </w:r>
      <w:ins w:author="林 慕空" w:date="2023-12-18T08:22:30.322Z" w:id="1061849956">
        <w:r w:rsidRPr="01A08609" w:rsidR="01A08609">
          <w:rPr>
            <w:rFonts w:ascii="等线" w:hAnsi="等线" w:cs="等线" w:asciiTheme="minorEastAsia" w:hAnsiTheme="minorEastAsia" w:cstheme="minorEastAsia"/>
          </w:rPr>
          <w:t>2010</w:t>
        </w:r>
      </w:ins>
      <w:r w:rsidRPr="5068912A" w:rsidR="0009343A">
        <w:rPr>
          <w:rFonts w:ascii="等线" w:hAnsi="等线" w:cs="等线" w:asciiTheme="minorEastAsia" w:hAnsiTheme="minorEastAsia" w:cstheme="minorEastAsia"/>
        </w:rPr>
        <w:t xml:space="preserve">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：“我世代”倡导者</w:t>
      </w:r>
    </w:p>
    <w:p w:rsidRPr="007D0235" w:rsidR="007D0235" w:rsidP="5068912A" w:rsidRDefault="007D0235" w14:paraId="694819A2" w14:textId="237CC3D4">
      <w:pPr>
        <w:rPr>
          <w:rFonts w:ascii="宋体" w:hAnsi="宋体" w:eastAsia="宋体" w:cs="宋体"/>
          <w:kern w:val="0"/>
          <w:sz w:val="22"/>
          <w:szCs w:val="22"/>
        </w:rPr>
      </w:pPr>
      <w:bookmarkStart w:name="zPMc-1648649502378" w:id="32"/>
      <w:bookmarkEnd w:id="32"/>
      <w:r w:rsidRPr="5068912A">
        <w:rPr>
          <w:rFonts w:ascii="宋体" w:hAnsi="宋体" w:eastAsia="宋体" w:cs="宋体"/>
          <w:kern w:val="0"/>
          <w:sz w:val="22"/>
          <w:szCs w:val="22"/>
        </w:rPr>
        <w:t>41．威廉·</w:t>
      </w:r>
      <w:ins w:author="林 慕空" w:date="2023-12-18T08:22:41.775Z" w:id="2103257612">
        <w:r w:rsidRPr="01A08609" w:rsidR="01A08609">
          <w:rPr>
            <w:rFonts w:ascii="宋体" w:hAnsi="宋体" w:eastAsia="宋体" w:cs="宋体"/>
            <w:sz w:val="22"/>
            <w:szCs w:val="22"/>
          </w:rPr>
          <w:t>伦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道夫·赫斯特 </w:t>
      </w:r>
      <w:r w:rsidRPr="5068912A" w:rsidR="00724381">
        <w:rPr>
          <w:rFonts w:ascii="等线" w:hAnsi="等线" w:cs="等线" w:asciiTheme="minorEastAsia" w:hAnsiTheme="minorEastAsia" w:cstheme="minorEastAsia"/>
        </w:rPr>
        <w:t>William Randolph Hearst（1863-1951）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315397">
        <w:rPr>
          <w:rFonts w:ascii="宋体" w:hAnsi="宋体" w:eastAsia="宋体" w:cs="宋体"/>
          <w:kern w:val="0"/>
          <w:sz w:val="22"/>
          <w:szCs w:val="22"/>
        </w:rPr>
        <w:t>美国</w:t>
      </w:r>
      <w:r w:rsidRPr="5068912A">
        <w:rPr>
          <w:rFonts w:ascii="宋体" w:hAnsi="宋体" w:eastAsia="宋体" w:cs="宋体"/>
          <w:kern w:val="0"/>
          <w:sz w:val="22"/>
          <w:szCs w:val="22"/>
        </w:rPr>
        <w:t>报业</w:t>
      </w:r>
      <w:r w:rsidRPr="5068912A" w:rsidR="00315397">
        <w:rPr>
          <w:rFonts w:ascii="宋体" w:hAnsi="宋体" w:eastAsia="宋体" w:cs="宋体"/>
          <w:kern w:val="0"/>
          <w:sz w:val="22"/>
          <w:szCs w:val="22"/>
        </w:rPr>
        <w:t>大亨</w:t>
      </w:r>
      <w:r w:rsidRPr="5068912A" w:rsidR="00385666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5068912A" w:rsidRDefault="007D0235" w14:paraId="0E0C43C8" w14:textId="4257D4F2">
      <w:pPr>
        <w:rPr>
          <w:rFonts w:ascii="宋体" w:hAnsi="宋体" w:eastAsia="宋体" w:cs="宋体"/>
          <w:kern w:val="0"/>
          <w:sz w:val="22"/>
          <w:szCs w:val="22"/>
        </w:rPr>
      </w:pPr>
      <w:bookmarkStart w:name="eQfO-1648649502380" w:id="33"/>
      <w:bookmarkEnd w:id="33"/>
      <w:r w:rsidRPr="5068912A">
        <w:rPr>
          <w:rFonts w:ascii="宋体" w:hAnsi="宋体" w:eastAsia="宋体" w:cs="宋体"/>
          <w:kern w:val="0"/>
          <w:sz w:val="22"/>
          <w:szCs w:val="22"/>
        </w:rPr>
        <w:t>42．菲利普·盖尔</w:t>
      </w:r>
      <w:r w:rsidRPr="5068912A" w:rsidR="00724381">
        <w:rPr>
          <w:rFonts w:ascii="等线" w:hAnsi="等线" w:cs="等线" w:asciiTheme="minorEastAsia" w:hAnsiTheme="minorEastAsia" w:cstheme="minorEastAsia"/>
        </w:rPr>
        <w:t>Philip Geier（1935-</w:t>
      </w:r>
      <w:ins w:author="林 慕空" w:date="2023-12-18T08:23:04.32Z" w:id="1247561879">
        <w:r w:rsidRPr="5068912A" w:rsidR="00724381">
          <w:rPr>
            <w:rFonts w:ascii="等线" w:hAnsi="等线" w:cs="等线" w:asciiTheme="minorEastAsia" w:hAnsiTheme="minorEastAsia" w:cstheme="minorEastAsia"/>
          </w:rPr>
          <w:t>2019</w:t>
        </w:r>
      </w:ins>
      <w:r w:rsidRPr="5068912A" w:rsidR="00724381">
        <w:rPr>
          <w:rFonts w:ascii="等线" w:hAnsi="等线" w:cs="等线" w:asciiTheme="minorEastAsia" w:hAnsiTheme="minorEastAsia" w:cstheme="minorEastAsia"/>
        </w:rPr>
        <w:t xml:space="preserve">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903253">
        <w:rPr>
          <w:rFonts w:ascii="宋体" w:hAnsi="宋体" w:eastAsia="宋体" w:cs="宋体"/>
          <w:kern w:val="0"/>
          <w:sz w:val="22"/>
          <w:szCs w:val="22"/>
        </w:rPr>
        <w:t>将</w:t>
      </w:r>
      <w:r w:rsidRPr="5068912A">
        <w:rPr>
          <w:rFonts w:ascii="宋体" w:hAnsi="宋体" w:eastAsia="宋体" w:cs="宋体"/>
          <w:kern w:val="0"/>
          <w:sz w:val="22"/>
          <w:szCs w:val="22"/>
        </w:rPr>
        <w:t>IPG</w:t>
      </w:r>
      <w:r w:rsidRPr="5068912A" w:rsidR="00903253">
        <w:rPr>
          <w:rFonts w:ascii="宋体" w:hAnsi="宋体" w:eastAsia="宋体" w:cs="宋体"/>
          <w:kern w:val="0"/>
          <w:sz w:val="22"/>
          <w:szCs w:val="22"/>
        </w:rPr>
        <w:t>成为超</w:t>
      </w:r>
      <w:r w:rsidRPr="5068912A" w:rsidR="003C2C8B">
        <w:rPr>
          <w:rFonts w:ascii="宋体" w:hAnsi="宋体" w:eastAsia="宋体" w:cs="宋体"/>
          <w:kern w:val="0"/>
          <w:sz w:val="22"/>
          <w:szCs w:val="22"/>
        </w:rPr>
        <w:t>大广告</w:t>
      </w:r>
      <w:r w:rsidRPr="5068912A" w:rsidR="00385666">
        <w:rPr>
          <w:rFonts w:ascii="宋体" w:hAnsi="宋体" w:eastAsia="宋体" w:cs="宋体"/>
          <w:kern w:val="0"/>
          <w:sz w:val="22"/>
          <w:szCs w:val="22"/>
        </w:rPr>
        <w:t>集团</w:t>
      </w:r>
      <w:r w:rsidRPr="5068912A" w:rsidR="003C2C8B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5068912A" w:rsidRDefault="007D0235" w14:paraId="079100AA" w14:textId="04B61491">
      <w:pPr>
        <w:rPr>
          <w:rFonts w:ascii="宋体" w:hAnsi="宋体" w:eastAsia="宋体" w:cs="宋体"/>
          <w:kern w:val="0"/>
          <w:sz w:val="22"/>
          <w:szCs w:val="22"/>
        </w:rPr>
      </w:pPr>
      <w:bookmarkStart w:name="Zm2r-1648649502382" w:id="34"/>
      <w:bookmarkEnd w:id="34"/>
      <w:r w:rsidRPr="5068912A">
        <w:rPr>
          <w:rFonts w:ascii="宋体" w:hAnsi="宋体" w:eastAsia="宋体" w:cs="宋体"/>
          <w:kern w:val="0"/>
          <w:sz w:val="22"/>
          <w:szCs w:val="22"/>
        </w:rPr>
        <w:t>43．简·</w:t>
      </w:r>
      <w:ins w:author="林 慕空" w:date="2023-12-18T08:23:35.147Z" w:id="779376447">
        <w:r w:rsidRPr="01A08609" w:rsidR="01A08609">
          <w:rPr>
            <w:rFonts w:ascii="宋体" w:hAnsi="宋体" w:eastAsia="宋体" w:cs="宋体"/>
            <w:sz w:val="22"/>
            <w:szCs w:val="22"/>
          </w:rPr>
          <w:t>特雷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希</w:t>
      </w:r>
      <w:r w:rsidRPr="5068912A" w:rsidR="0013432A">
        <w:rPr>
          <w:rFonts w:ascii="等线" w:hAnsi="等线" w:cs="等线" w:asciiTheme="minorEastAsia" w:hAnsiTheme="minorEastAsia" w:cstheme="minorEastAsia"/>
        </w:rPr>
        <w:t>Jane Trahey（1923-</w:t>
      </w:r>
      <w:ins w:author="林 慕空" w:date="2023-12-18T08:23:49.464Z" w:id="193680631">
        <w:r w:rsidRPr="01A08609" w:rsidR="01A08609">
          <w:rPr>
            <w:rFonts w:ascii="等线" w:hAnsi="等线" w:cs="等线" w:asciiTheme="minorEastAsia" w:hAnsiTheme="minorEastAsia" w:cstheme="minorEastAsia"/>
          </w:rPr>
          <w:t>2000</w:t>
        </w:r>
      </w:ins>
      <w:r w:rsidRPr="5068912A" w:rsidR="0013432A">
        <w:rPr>
          <w:rFonts w:ascii="等线" w:hAnsi="等线" w:cs="等线" w:asciiTheme="minorEastAsia" w:hAnsiTheme="minorEastAsia" w:cstheme="minorEastAsia"/>
        </w:rPr>
        <w:t xml:space="preserve">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3A7815">
        <w:rPr>
          <w:rFonts w:ascii="等线" w:hAnsi="等线" w:cs="等线" w:asciiTheme="minorEastAsia" w:hAnsiTheme="minorEastAsia" w:cstheme="minorEastAsia"/>
        </w:rPr>
        <w:t>第一位年收入100万美元</w:t>
      </w:r>
      <w:r w:rsidRPr="5068912A" w:rsidR="00CB607D">
        <w:rPr>
          <w:rFonts w:ascii="等线" w:hAnsi="等线" w:cs="等线" w:asciiTheme="minorEastAsia" w:hAnsiTheme="minorEastAsia" w:cstheme="minorEastAsia"/>
        </w:rPr>
        <w:t>、</w:t>
      </w:r>
      <w:r w:rsidRPr="5068912A" w:rsidR="00465E7F">
        <w:rPr>
          <w:rFonts w:ascii="等线" w:hAnsi="等线" w:cs="等线" w:asciiTheme="minorEastAsia" w:hAnsiTheme="minorEastAsia" w:cstheme="minorEastAsia"/>
        </w:rPr>
        <w:t>创意</w:t>
      </w:r>
      <w:r w:rsidRPr="5068912A" w:rsidR="00CB607D">
        <w:rPr>
          <w:rFonts w:ascii="等线" w:hAnsi="等线" w:cs="等线" w:asciiTheme="minorEastAsia" w:hAnsiTheme="minorEastAsia" w:cstheme="minorEastAsia"/>
        </w:rPr>
        <w:t>出众</w:t>
      </w:r>
      <w:r w:rsidRPr="5068912A" w:rsidR="003A7815">
        <w:rPr>
          <w:rFonts w:ascii="等线" w:hAnsi="等线" w:cs="等线" w:asciiTheme="minorEastAsia" w:hAnsiTheme="minorEastAsia" w:cstheme="minorEastAsia"/>
        </w:rPr>
        <w:t>的广告女性。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广告界的女性主义者</w:t>
      </w:r>
    </w:p>
    <w:p w:rsidRPr="007D0235" w:rsidR="007D0235" w:rsidP="5068912A" w:rsidRDefault="007D0235" w14:paraId="60D3254A" w14:textId="4532DAD7">
      <w:pPr>
        <w:rPr>
          <w:rFonts w:ascii="等线" w:hAnsi="等线" w:cs="等线" w:asciiTheme="minorEastAsia" w:hAnsiTheme="minorEastAsia" w:cstheme="minorEastAsia"/>
        </w:rPr>
      </w:pPr>
      <w:bookmarkStart w:name="yGhc-1648649502384" w:id="35"/>
      <w:bookmarkEnd w:id="35"/>
      <w:r w:rsidRPr="5068912A">
        <w:rPr>
          <w:rFonts w:ascii="宋体" w:hAnsi="宋体" w:eastAsia="宋体" w:cs="宋体"/>
          <w:kern w:val="0"/>
          <w:sz w:val="22"/>
          <w:szCs w:val="22"/>
        </w:rPr>
        <w:t>44．约翰·</w:t>
      </w:r>
      <w:r w:rsidRPr="5068912A">
        <w:rPr>
          <w:rFonts w:ascii="宋体" w:hAnsi="宋体" w:eastAsia="宋体" w:cs="宋体"/>
          <w:kern w:val="0"/>
          <w:sz w:val="22"/>
          <w:szCs w:val="22"/>
        </w:rPr>
        <w:t>约翰逊</w:t>
      </w:r>
      <w:r w:rsidRPr="5068912A" w:rsidR="00CD2958">
        <w:rPr>
          <w:rFonts w:ascii="等线" w:hAnsi="等线" w:cs="等线" w:asciiTheme="minorEastAsia" w:hAnsiTheme="minorEastAsia" w:cstheme="minorEastAsia"/>
        </w:rPr>
        <w:t>John H. Johnson（1918-</w:t>
      </w:r>
      <w:ins w:author="林 慕空" w:date="2023-12-18T08:24:24.09Z" w:id="48945542">
        <w:r w:rsidRPr="01A08609" w:rsidR="01A08609">
          <w:rPr>
            <w:rFonts w:ascii="等线" w:hAnsi="等线" w:cs="等线" w:asciiTheme="minorEastAsia" w:hAnsiTheme="minorEastAsia" w:cstheme="minorEastAsia"/>
          </w:rPr>
          <w:t>2005</w:t>
        </w:r>
      </w:ins>
      <w:r w:rsidRPr="5068912A" w:rsidR="00CD2958">
        <w:rPr>
          <w:rFonts w:ascii="等线" w:hAnsi="等线" w:cs="等线" w:asciiTheme="minorEastAsia" w:hAnsiTheme="minorEastAsia" w:cstheme="minorEastAsia"/>
        </w:rPr>
        <w:t xml:space="preserve">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16041C">
        <w:rPr>
          <w:rFonts w:ascii="等线" w:hAnsi="等线" w:cs="等线" w:asciiTheme="minorEastAsia" w:hAnsiTheme="minorEastAsia" w:cstheme="minorEastAsia"/>
        </w:rPr>
        <w:t>为美国媒体的彩虹增添了永久的一抹黑色。</w:t>
      </w:r>
    </w:p>
    <w:p w:rsidRPr="007D0235" w:rsidR="007D0235" w:rsidP="0BBEF21B" w:rsidRDefault="007D0235" w14:paraId="1F4A762E" w14:textId="600584E7">
      <w:pPr>
        <w:rPr>
          <w:rFonts w:ascii="宋体" w:hAnsi="宋体" w:eastAsia="宋体" w:cs="宋体"/>
          <w:kern w:val="0"/>
          <w:sz w:val="22"/>
          <w:szCs w:val="22"/>
        </w:rPr>
      </w:pPr>
      <w:bookmarkStart w:name="mpcM-1648649502389" w:id="36"/>
      <w:bookmarkEnd w:id="36"/>
      <w:r w:rsidRPr="0BBEF21B">
        <w:rPr>
          <w:rFonts w:ascii="宋体" w:hAnsi="宋体" w:eastAsia="宋体" w:cs="宋体"/>
          <w:kern w:val="0"/>
          <w:sz w:val="22"/>
          <w:szCs w:val="22"/>
        </w:rPr>
        <w:t>45．</w:t>
      </w:r>
      <w:r w:rsidRPr="0BBEF21B">
        <w:rPr>
          <w:rFonts w:ascii="宋体" w:hAnsi="宋体" w:eastAsia="宋体" w:cs="宋体"/>
          <w:kern w:val="0"/>
          <w:sz w:val="22"/>
          <w:szCs w:val="22"/>
        </w:rPr>
        <w:t>乔治·盖洛普</w:t>
      </w:r>
      <w:r w:rsidRPr="0BBEF21B" w:rsidR="00E07C20">
        <w:rPr>
          <w:rFonts w:ascii="等线" w:hAnsi="等线" w:cs="等线" w:asciiTheme="minorEastAsia" w:hAnsiTheme="minorEastAsia" w:cstheme="minorEastAsia"/>
        </w:rPr>
        <w:t>George Gallup（1901-1984）</w:t>
      </w:r>
      <w:r w:rsidRPr="0BBEF21B">
        <w:rPr>
          <w:rFonts w:ascii="宋体" w:hAnsi="宋体" w:eastAsia="宋体" w:cs="宋体"/>
          <w:kern w:val="0"/>
          <w:sz w:val="22"/>
          <w:szCs w:val="22"/>
        </w:rPr>
        <w:t>：</w:t>
      </w:r>
      <w:r w:rsidRPr="0BBEF21B" w:rsidR="00E05DFF">
        <w:rPr>
          <w:rFonts w:ascii="宋体" w:hAnsi="宋体" w:eastAsia="宋体" w:cs="宋体"/>
          <w:kern w:val="0"/>
          <w:sz w:val="22"/>
          <w:szCs w:val="22"/>
        </w:rPr>
        <w:t>消费态度研究的先行者</w:t>
      </w:r>
      <w:r w:rsidRPr="0BBEF21B" w:rsidR="00B0788F">
        <w:rPr>
          <w:rFonts w:ascii="宋体" w:hAnsi="宋体" w:eastAsia="宋体" w:cs="宋体"/>
          <w:kern w:val="0"/>
          <w:sz w:val="22"/>
          <w:szCs w:val="22"/>
        </w:rPr>
        <w:t>。</w:t>
      </w:r>
      <w:r w:rsidRPr="0BBEF21B">
        <w:rPr>
          <w:rFonts w:ascii="宋体" w:hAnsi="宋体" w:eastAsia="宋体" w:cs="宋体"/>
          <w:kern w:val="0"/>
          <w:sz w:val="22"/>
          <w:szCs w:val="22"/>
        </w:rPr>
        <w:t>美国民意调查创始人</w:t>
      </w:r>
      <w:r w:rsidRPr="0BBEF21B" w:rsidR="00B0788F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5068912A" w:rsidRDefault="007D0235" w14:paraId="06A48494" w14:textId="1443EFA2">
      <w:pPr>
        <w:rPr>
          <w:rFonts w:ascii="宋体" w:hAnsi="宋体" w:eastAsia="宋体" w:cs="宋体"/>
          <w:kern w:val="0"/>
          <w:sz w:val="22"/>
          <w:szCs w:val="22"/>
        </w:rPr>
      </w:pPr>
      <w:bookmarkStart w:name="nsTd-1648649502391" w:id="37"/>
      <w:bookmarkEnd w:id="37"/>
      <w:r w:rsidRPr="5068912A">
        <w:rPr>
          <w:rFonts w:ascii="宋体" w:hAnsi="宋体" w:eastAsia="宋体" w:cs="宋体"/>
          <w:kern w:val="0"/>
          <w:sz w:val="22"/>
          <w:szCs w:val="22"/>
        </w:rPr>
        <w:t>46．雷蒙</w:t>
      </w:r>
      <w:ins w:author="林 慕空" w:date="2023-12-18T08:24:51.251Z" w:id="1697282553">
        <w:r w:rsidRPr="01A08609" w:rsidR="01A08609">
          <w:rPr>
            <w:rFonts w:ascii="宋体" w:hAnsi="宋体" w:eastAsia="宋体" w:cs="宋体"/>
            <w:sz w:val="22"/>
            <w:szCs w:val="22"/>
          </w:rPr>
          <w:t>德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·</w:t>
      </w:r>
      <w:r w:rsidRPr="5068912A" w:rsidDel="5068912A">
        <w:rPr>
          <w:rFonts w:ascii="宋体" w:hAnsi="宋体" w:eastAsia="宋体" w:cs="宋体"/>
          <w:sz w:val="22"/>
          <w:szCs w:val="22"/>
        </w:rPr>
        <w:t xml:space="preserve">罗必凯 </w:t>
      </w:r>
      <w:r w:rsidRPr="5068912A" w:rsidR="00320DA1">
        <w:rPr>
          <w:rFonts w:ascii="等线" w:hAnsi="等线" w:cs="等线" w:asciiTheme="minorEastAsia" w:hAnsiTheme="minorEastAsia" w:cstheme="minorEastAsia"/>
        </w:rPr>
        <w:t>Raymond Rubicam（1892-1978）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322ADC">
        <w:rPr>
          <w:rFonts w:ascii="宋体" w:hAnsi="宋体" w:eastAsia="宋体" w:cs="宋体"/>
          <w:kern w:val="0"/>
          <w:sz w:val="22"/>
          <w:szCs w:val="22"/>
        </w:rPr>
        <w:t>创立</w:t>
      </w:r>
      <w:r w:rsidRPr="5068912A" w:rsidR="00923777">
        <w:rPr>
          <w:rFonts w:ascii="宋体" w:hAnsi="宋体" w:eastAsia="宋体" w:cs="宋体"/>
          <w:kern w:val="0"/>
          <w:sz w:val="22"/>
          <w:szCs w:val="22"/>
        </w:rPr>
        <w:t>Y&amp;</w:t>
      </w:r>
      <w:r w:rsidRPr="5068912A" w:rsidR="00322ADC">
        <w:rPr>
          <w:rFonts w:ascii="宋体" w:hAnsi="宋体" w:eastAsia="宋体" w:cs="宋体"/>
          <w:kern w:val="0"/>
          <w:sz w:val="22"/>
          <w:szCs w:val="22"/>
        </w:rPr>
        <w:t>R广告公</w:t>
      </w:r>
      <w:r w:rsidRPr="5068912A" w:rsidR="00322ADC">
        <w:rPr>
          <w:rFonts w:ascii="宋体" w:hAnsi="宋体" w:eastAsia="宋体" w:cs="宋体"/>
          <w:kern w:val="0"/>
          <w:sz w:val="22"/>
          <w:szCs w:val="22"/>
        </w:rPr>
        <w:t>司</w:t>
      </w:r>
      <w:r w:rsidRPr="5068912A" w:rsidR="004E139B">
        <w:rPr>
          <w:rFonts w:ascii="宋体" w:hAnsi="宋体" w:eastAsia="宋体" w:cs="宋体"/>
          <w:kern w:val="0"/>
          <w:sz w:val="22"/>
          <w:szCs w:val="22"/>
        </w:rPr>
        <w:t>，现代广告的奠基者之一</w:t>
      </w:r>
      <w:r w:rsidRPr="5068912A" w:rsidR="00141CF4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5068912A" w:rsidRDefault="007D0235" w14:paraId="707EC847" w14:textId="3CC2E392">
      <w:pPr>
        <w:rPr>
          <w:rFonts w:ascii="宋体" w:hAnsi="宋体" w:eastAsia="宋体" w:cs="宋体"/>
          <w:kern w:val="0"/>
          <w:sz w:val="22"/>
          <w:szCs w:val="22"/>
        </w:rPr>
      </w:pPr>
      <w:bookmarkStart w:name="8vRS-1648649502393" w:id="38"/>
      <w:bookmarkEnd w:id="38"/>
      <w:r w:rsidRPr="5068912A">
        <w:rPr>
          <w:rFonts w:ascii="宋体" w:hAnsi="宋体" w:eastAsia="宋体" w:cs="宋体"/>
          <w:kern w:val="0"/>
          <w:sz w:val="22"/>
          <w:szCs w:val="22"/>
        </w:rPr>
        <w:t>47．</w:t>
      </w:r>
      <w:r w:rsidRPr="5068912A" w:rsidR="5068912A">
        <w:rPr>
          <w:rFonts w:ascii="宋体" w:hAnsi="宋体" w:eastAsia="宋体" w:cs="宋体"/>
          <w:sz w:val="22"/>
          <w:szCs w:val="22"/>
        </w:rPr>
        <w:t>基思·莱因哈德</w:t>
      </w:r>
      <w:r w:rsidRPr="5068912A" w:rsidR="00A1248A">
        <w:rPr>
          <w:rFonts w:ascii="宋体" w:hAnsi="宋体" w:eastAsia="宋体" w:cs="宋体"/>
          <w:sz w:val="22"/>
          <w:szCs w:val="22"/>
        </w:rPr>
        <w:t xml:space="preserve"> </w:t>
      </w:r>
      <w:r w:rsidRPr="5068912A">
        <w:rPr>
          <w:rFonts w:ascii="等线" w:hAnsi="等线" w:cs="等线" w:asciiTheme="minorEastAsia" w:hAnsiTheme="minorEastAsia" w:cstheme="minorEastAsia"/>
          <w:kern w:val="0"/>
        </w:rPr>
        <w:t>Keith Reinhard （1935- ）</w:t>
      </w:r>
      <w:r w:rsidRPr="5068912A" w:rsidR="0074067C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C778F1">
        <w:rPr>
          <w:rFonts w:ascii="宋体" w:hAnsi="宋体" w:eastAsia="宋体" w:cs="宋体"/>
          <w:kern w:val="0"/>
          <w:sz w:val="22"/>
          <w:szCs w:val="22"/>
        </w:rPr>
        <w:t>确立麦当劳的品牌</w:t>
      </w:r>
      <w:r w:rsidRPr="5068912A" w:rsidR="00D20061">
        <w:rPr>
          <w:rFonts w:ascii="宋体" w:hAnsi="宋体" w:eastAsia="宋体" w:cs="宋体"/>
          <w:sz w:val="22"/>
          <w:szCs w:val="22"/>
        </w:rPr>
        <w:t xml:space="preserve">个性，</w:t>
      </w:r>
      <w:r w:rsidRPr="5068912A" w:rsidR="00D20061">
        <w:rPr>
          <w:rFonts w:ascii="等线" w:hAnsi="等线" w:cs="等线" w:asciiTheme="minorEastAsia" w:hAnsiTheme="minorEastAsia" w:cstheme="minorEastAsia"/>
        </w:rPr>
        <w:t xml:space="preserve"> Omnicom </w:t>
      </w:r>
      <w:r w:rsidRPr="5068912A" w:rsidR="0088174B">
        <w:rPr>
          <w:rFonts w:ascii="等线" w:hAnsi="等线" w:cs="等线" w:asciiTheme="minorEastAsia" w:hAnsiTheme="minorEastAsia" w:cstheme="minorEastAsia"/>
        </w:rPr>
        <w:t>集团创建</w:t>
      </w:r>
      <w:r w:rsidRPr="5068912A" w:rsidR="5068912A">
        <w:rPr>
          <w:rFonts w:ascii="等线" w:hAnsi="等线" w:cs="等线" w:asciiTheme="minorEastAsia" w:hAnsiTheme="minorEastAsia" w:cstheme="minorEastAsia"/>
        </w:rPr>
        <w:t>人之一。</w:t>
      </w:r>
    </w:p>
    <w:p w:rsidRPr="007D0235" w:rsidR="007D0235" w:rsidP="5068912A" w:rsidRDefault="007D0235" w14:paraId="4AD63391" w14:textId="493C8887">
      <w:pPr>
        <w:rPr>
          <w:rFonts w:ascii="宋体" w:hAnsi="宋体" w:eastAsia="宋体" w:cs="宋体"/>
          <w:kern w:val="0"/>
          <w:sz w:val="22"/>
          <w:szCs w:val="22"/>
        </w:rPr>
      </w:pPr>
      <w:bookmarkStart w:name="OaKm-1648649502395" w:id="39"/>
      <w:bookmarkEnd w:id="39"/>
      <w:r w:rsidRPr="5068912A">
        <w:rPr>
          <w:rFonts w:ascii="宋体" w:hAnsi="宋体" w:eastAsia="宋体" w:cs="宋体"/>
          <w:kern w:val="0"/>
          <w:sz w:val="22"/>
          <w:szCs w:val="22"/>
        </w:rPr>
        <w:t>48．</w:t>
      </w:r>
      <w:r w:rsidRPr="5068912A" w:rsidR="00FB5263">
        <w:rPr>
          <w:rFonts w:ascii="等线" w:hAnsi="等线" w:cs="等线" w:asciiTheme="minorEastAsia" w:hAnsiTheme="minorEastAsia" w:cstheme="minorEastAsia"/>
        </w:rPr>
        <w:t>卡尔·艾</w:t>
      </w:r>
      <w:r w:rsidRPr="5068912A" w:rsidR="00FB5263">
        <w:rPr>
          <w:rFonts w:ascii="等线" w:hAnsi="等线" w:cs="等线" w:asciiTheme="minorEastAsia" w:hAnsiTheme="minorEastAsia" w:cstheme="minorEastAsia"/>
        </w:rPr>
        <w:t>利</w:t>
      </w:r>
      <w:r w:rsidRPr="5068912A" w:rsidR="00FB5263">
        <w:rPr>
          <w:rFonts w:ascii="等线" w:hAnsi="等线" w:cs="等线" w:asciiTheme="minorEastAsia" w:hAnsiTheme="minorEastAsia" w:cstheme="minorEastAsia"/>
        </w:rPr>
        <w:t xml:space="preserve"> Carl Ally（1924-1999）和阿米尔·加尔加诺 Amil Gargano（1933-）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CF7DCB">
        <w:rPr>
          <w:rFonts w:ascii="宋体" w:hAnsi="宋体" w:eastAsia="宋体" w:cs="宋体"/>
          <w:kern w:val="0"/>
          <w:sz w:val="22"/>
          <w:szCs w:val="22"/>
        </w:rPr>
        <w:t>竞争性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广告</w:t>
      </w:r>
      <w:r w:rsidRPr="5068912A" w:rsidR="00223A56">
        <w:rPr>
          <w:rFonts w:ascii="宋体" w:hAnsi="宋体" w:eastAsia="宋体" w:cs="宋体"/>
          <w:kern w:val="0"/>
          <w:sz w:val="22"/>
          <w:szCs w:val="22"/>
        </w:rPr>
        <w:t>创意</w:t>
      </w:r>
      <w:r w:rsidRPr="5068912A" w:rsidR="00CF7DCB">
        <w:rPr>
          <w:rFonts w:ascii="宋体" w:hAnsi="宋体" w:eastAsia="宋体" w:cs="宋体"/>
          <w:kern w:val="0"/>
          <w:sz w:val="22"/>
          <w:szCs w:val="22"/>
        </w:rPr>
        <w:t>的</w:t>
      </w:r>
      <w:r w:rsidRPr="5068912A" w:rsidR="00223A56">
        <w:rPr>
          <w:rFonts w:ascii="宋体" w:hAnsi="宋体" w:eastAsia="宋体" w:cs="宋体"/>
          <w:kern w:val="0"/>
          <w:sz w:val="22"/>
          <w:szCs w:val="22"/>
        </w:rPr>
        <w:t>成功者。</w:t>
      </w:r>
    </w:p>
    <w:p w:rsidRPr="007D0235" w:rsidR="007D0235" w:rsidP="5068912A" w:rsidRDefault="007D0235" w14:paraId="1685318C" w14:textId="7C8385EB">
      <w:pPr>
        <w:rPr>
          <w:rFonts w:ascii="宋体" w:hAnsi="宋体" w:eastAsia="宋体" w:cs="宋体"/>
          <w:kern w:val="0"/>
          <w:sz w:val="22"/>
          <w:szCs w:val="22"/>
        </w:rPr>
      </w:pPr>
      <w:bookmarkStart w:name="drgH-1648649502397" w:id="40"/>
      <w:bookmarkEnd w:id="40"/>
      <w:r w:rsidRPr="5068912A">
        <w:rPr>
          <w:rFonts w:ascii="宋体" w:hAnsi="宋体" w:eastAsia="宋体" w:cs="宋体"/>
          <w:kern w:val="0"/>
          <w:sz w:val="22"/>
          <w:szCs w:val="22"/>
        </w:rPr>
        <w:t>49．夏洛</w:t>
      </w:r>
      <w:r w:rsidRPr="5068912A">
        <w:rPr>
          <w:rFonts w:ascii="宋体" w:hAnsi="宋体" w:eastAsia="宋体" w:cs="宋体"/>
          <w:kern w:val="0"/>
          <w:sz w:val="22"/>
          <w:szCs w:val="22"/>
        </w:rPr>
        <w:t>特</w:t>
      </w:r>
      <w:r w:rsidRPr="5068912A">
        <w:rPr>
          <w:rFonts w:ascii="宋体" w:hAnsi="宋体" w:eastAsia="宋体" w:cs="宋体"/>
          <w:kern w:val="0"/>
          <w:sz w:val="22"/>
          <w:szCs w:val="22"/>
        </w:rPr>
        <w:t>·比尔斯</w:t>
      </w:r>
      <w:r w:rsidRPr="5068912A" w:rsidR="00EE57A8">
        <w:rPr>
          <w:rFonts w:ascii="等线" w:hAnsi="等线" w:cs="等线" w:asciiTheme="minorEastAsia" w:hAnsiTheme="minorEastAsia" w:cstheme="minorEastAsia"/>
        </w:rPr>
        <w:t>Charlotte Beers（1935-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18627F">
        <w:rPr>
          <w:rFonts w:ascii="宋体" w:hAnsi="宋体" w:eastAsia="宋体" w:cs="宋体"/>
          <w:kern w:val="0"/>
          <w:sz w:val="22"/>
          <w:szCs w:val="22"/>
        </w:rPr>
        <w:t>职位最高的广告女性，</w:t>
      </w:r>
      <w:r w:rsidRPr="5068912A">
        <w:rPr>
          <w:rFonts w:ascii="宋体" w:hAnsi="宋体" w:eastAsia="宋体" w:cs="宋体"/>
          <w:kern w:val="0"/>
          <w:sz w:val="22"/>
          <w:szCs w:val="22"/>
        </w:rPr>
        <w:t>麦迪逊大道女王</w:t>
      </w:r>
    </w:p>
    <w:p w:rsidRPr="007D0235" w:rsidR="007D0235" w:rsidP="5068912A" w:rsidRDefault="007D0235" w14:paraId="0ECA829B" w14:textId="3B4390D8">
      <w:pPr>
        <w:rPr>
          <w:rFonts w:ascii="宋体" w:hAnsi="宋体" w:eastAsia="宋体" w:cs="宋体"/>
          <w:kern w:val="0"/>
          <w:sz w:val="22"/>
          <w:szCs w:val="22"/>
        </w:rPr>
      </w:pPr>
      <w:bookmarkStart w:name="kROL-1648649502399" w:id="41"/>
      <w:bookmarkEnd w:id="41"/>
      <w:r w:rsidRPr="5068912A">
        <w:rPr>
          <w:rFonts w:ascii="宋体" w:hAnsi="宋体" w:eastAsia="宋体" w:cs="宋体"/>
          <w:kern w:val="0"/>
          <w:sz w:val="22"/>
          <w:szCs w:val="22"/>
        </w:rPr>
        <w:t>50．大卫·</w:t>
      </w:r>
      <w:r w:rsidRPr="5068912A">
        <w:rPr>
          <w:rFonts w:ascii="宋体" w:hAnsi="宋体" w:eastAsia="宋体" w:cs="宋体"/>
          <w:kern w:val="0"/>
          <w:sz w:val="22"/>
          <w:szCs w:val="22"/>
        </w:rPr>
        <w:t>萨</w:t>
      </w:r>
      <w:r w:rsidRPr="5068912A">
        <w:rPr>
          <w:rFonts w:ascii="宋体" w:hAnsi="宋体" w:eastAsia="宋体" w:cs="宋体"/>
          <w:kern w:val="0"/>
          <w:sz w:val="22"/>
          <w:szCs w:val="22"/>
        </w:rPr>
        <w:t>诺夫</w:t>
      </w:r>
      <w:r w:rsidRPr="5068912A" w:rsidR="00381A47">
        <w:rPr>
          <w:rFonts w:ascii="等线" w:hAnsi="等线" w:cs="等线" w:asciiTheme="minorEastAsia" w:hAnsiTheme="minorEastAsia" w:cstheme="minorEastAsia"/>
        </w:rPr>
        <w:t>David Sarnoff（1891-1971）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：现代电视之父</w:t>
      </w:r>
    </w:p>
    <w:p w:rsidRPr="007D0235" w:rsidR="007D0235" w:rsidP="007D0235" w:rsidRDefault="007D0235" w14:paraId="0A01375F" w14:textId="3091BA89">
      <w:pPr>
        <w:rPr>
          <w:rFonts w:hint="eastAsia" w:ascii="宋体" w:hAnsi="宋体" w:eastAsia="宋体" w:cs="宋体"/>
          <w:kern w:val="0"/>
          <w:sz w:val="22"/>
        </w:rPr>
      </w:pPr>
      <w:bookmarkStart w:name="xopn-1648649502401" w:id="42"/>
      <w:bookmarkEnd w:id="42"/>
      <w:r w:rsidRPr="007D0235">
        <w:rPr>
          <w:rFonts w:ascii="宋体" w:hAnsi="宋体" w:eastAsia="宋体" w:cs="宋体"/>
          <w:kern w:val="0"/>
          <w:sz w:val="22"/>
        </w:rPr>
        <w:t>51．乔治·巴</w:t>
      </w:r>
      <w:r w:rsidR="00F77514">
        <w:rPr>
          <w:rFonts w:hint="eastAsia" w:ascii="宋体" w:hAnsi="宋体" w:eastAsia="宋体" w:cs="宋体"/>
          <w:kern w:val="0"/>
          <w:sz w:val="22"/>
        </w:rPr>
        <w:t>顿</w:t>
      </w:r>
      <w:r w:rsidRPr="35558D18" w:rsidR="00F77514">
        <w:rPr>
          <w:rFonts w:asciiTheme="minorEastAsia" w:hAnsiTheme="minorEastAsia" w:cstheme="minorEastAsia"/>
        </w:rPr>
        <w:t>George Batten（1854-1918）</w:t>
      </w:r>
      <w:r w:rsidRPr="007D0235">
        <w:rPr>
          <w:rFonts w:ascii="宋体" w:hAnsi="宋体" w:eastAsia="宋体" w:cs="宋体"/>
          <w:kern w:val="0"/>
          <w:sz w:val="22"/>
        </w:rPr>
        <w:t>：</w:t>
      </w:r>
      <w:r w:rsidRPr="35558D18" w:rsidR="009D57D9">
        <w:rPr>
          <w:rFonts w:asciiTheme="minorEastAsia" w:hAnsiTheme="minorEastAsia" w:cstheme="minorEastAsia"/>
        </w:rPr>
        <w:t xml:space="preserve"> BBDO创建</w:t>
      </w:r>
      <w:r w:rsidR="00DD4EBF">
        <w:rPr>
          <w:rFonts w:hint="eastAsia" w:asciiTheme="minorEastAsia" w:hAnsiTheme="minorEastAsia" w:cstheme="minorEastAsia"/>
        </w:rPr>
        <w:t>人</w:t>
      </w:r>
      <w:r w:rsidR="0046719E">
        <w:rPr>
          <w:rFonts w:hint="eastAsia" w:asciiTheme="minorEastAsia" w:hAnsiTheme="minorEastAsia" w:cstheme="minorEastAsia"/>
        </w:rPr>
        <w:t>之一，笃信宗教的</w:t>
      </w:r>
      <w:r w:rsidRPr="007D0235">
        <w:rPr>
          <w:rFonts w:ascii="宋体" w:hAnsi="宋体" w:eastAsia="宋体" w:cs="宋体"/>
          <w:kern w:val="0"/>
          <w:sz w:val="22"/>
        </w:rPr>
        <w:t>广告</w:t>
      </w:r>
      <w:r w:rsidR="0046719E">
        <w:rPr>
          <w:rFonts w:hint="eastAsia" w:ascii="宋体" w:hAnsi="宋体" w:eastAsia="宋体" w:cs="宋体"/>
          <w:kern w:val="0"/>
          <w:sz w:val="22"/>
        </w:rPr>
        <w:t>人。</w:t>
      </w:r>
    </w:p>
    <w:p w:rsidRPr="007D0235" w:rsidR="007D0235" w:rsidP="5068912A" w:rsidRDefault="007D0235" w14:paraId="6BB600CA" w14:textId="39B40896">
      <w:pPr>
        <w:rPr>
          <w:rFonts w:ascii="宋体" w:hAnsi="宋体" w:eastAsia="宋体" w:cs="宋体"/>
          <w:kern w:val="0"/>
          <w:sz w:val="22"/>
          <w:szCs w:val="22"/>
        </w:rPr>
      </w:pPr>
      <w:bookmarkStart w:name="QVPk-1648649502403" w:id="43"/>
      <w:bookmarkEnd w:id="43"/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52. </w:t>
      </w:r>
      <w:r w:rsidRPr="5068912A">
        <w:rPr>
          <w:rFonts w:ascii="宋体" w:hAnsi="宋体" w:eastAsia="宋体" w:cs="宋体"/>
          <w:kern w:val="0"/>
          <w:sz w:val="22"/>
          <w:szCs w:val="22"/>
        </w:rPr>
        <w:t>詹姆</w:t>
      </w:r>
      <w:r w:rsidRPr="5068912A">
        <w:rPr>
          <w:rFonts w:ascii="宋体" w:hAnsi="宋体" w:eastAsia="宋体" w:cs="宋体"/>
          <w:kern w:val="0"/>
          <w:sz w:val="22"/>
          <w:szCs w:val="22"/>
        </w:rPr>
        <w:t>斯</w:t>
      </w:r>
      <w:r w:rsidRPr="5068912A">
        <w:rPr>
          <w:rFonts w:ascii="宋体" w:hAnsi="宋体" w:eastAsia="宋体" w:cs="宋体"/>
          <w:kern w:val="0"/>
          <w:sz w:val="22"/>
          <w:szCs w:val="22"/>
        </w:rPr>
        <w:t>·韦伯</w:t>
      </w:r>
      <w:r w:rsidRPr="5068912A">
        <w:rPr>
          <w:rFonts w:ascii="宋体" w:hAnsi="宋体" w:eastAsia="宋体" w:cs="宋体"/>
          <w:kern w:val="0"/>
          <w:sz w:val="22"/>
          <w:szCs w:val="22"/>
        </w:rPr>
        <w:t>·</w:t>
      </w:r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杨 </w:t>
      </w:r>
      <w:r w:rsidRPr="5068912A" w:rsidR="006C2E65">
        <w:rPr>
          <w:rFonts w:ascii="等线" w:hAnsi="等线" w:cs="等线" w:asciiTheme="minorEastAsia" w:hAnsiTheme="minorEastAsia" w:cstheme="minorEastAsia"/>
        </w:rPr>
        <w:t>James Webb Young（1886-1973）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：广告</w:t>
      </w:r>
      <w:r w:rsidRPr="5068912A" w:rsidR="00DB55FB">
        <w:rPr>
          <w:rFonts w:ascii="宋体" w:hAnsi="宋体" w:eastAsia="宋体" w:cs="宋体"/>
          <w:kern w:val="0"/>
          <w:sz w:val="22"/>
          <w:szCs w:val="22"/>
        </w:rPr>
        <w:t>创意思想家。</w:t>
      </w:r>
    </w:p>
    <w:p w:rsidRPr="007D0235" w:rsidR="007D0235" w:rsidP="007D0235" w:rsidRDefault="007D0235" w14:paraId="404937F3" w14:textId="112BDBED">
      <w:pPr>
        <w:rPr>
          <w:rFonts w:hint="eastAsia" w:ascii="宋体" w:hAnsi="宋体" w:eastAsia="宋体" w:cs="宋体"/>
          <w:kern w:val="0"/>
          <w:sz w:val="22"/>
        </w:rPr>
      </w:pPr>
      <w:bookmarkStart w:name="4WnR-1648649502405" w:id="44"/>
      <w:bookmarkEnd w:id="44"/>
      <w:r w:rsidRPr="007D0235">
        <w:rPr>
          <w:rFonts w:ascii="宋体" w:hAnsi="宋体" w:eastAsia="宋体" w:cs="宋体"/>
          <w:kern w:val="0"/>
          <w:sz w:val="22"/>
        </w:rPr>
        <w:t>53．杰克·</w:t>
      </w:r>
      <w:r w:rsidR="00A12ED1">
        <w:rPr>
          <w:rFonts w:hint="eastAsia" w:ascii="宋体" w:hAnsi="宋体" w:eastAsia="宋体" w:cs="宋体"/>
          <w:kern w:val="0"/>
          <w:sz w:val="22"/>
        </w:rPr>
        <w:t>廷</w:t>
      </w:r>
      <w:r w:rsidRPr="007D0235">
        <w:rPr>
          <w:rFonts w:ascii="宋体" w:hAnsi="宋体" w:eastAsia="宋体" w:cs="宋体"/>
          <w:kern w:val="0"/>
          <w:sz w:val="22"/>
        </w:rPr>
        <w:t>克</w:t>
      </w:r>
      <w:r w:rsidRPr="00D40E83" w:rsidR="00A12ED1">
        <w:rPr>
          <w:rFonts w:asciiTheme="minorEastAsia" w:hAnsiTheme="minorEastAsia" w:cstheme="minorEastAsia"/>
        </w:rPr>
        <w:t>Jack Tinker（1906-1985）</w:t>
      </w:r>
      <w:r w:rsidRPr="007D0235">
        <w:rPr>
          <w:rFonts w:ascii="宋体" w:hAnsi="宋体" w:eastAsia="宋体" w:cs="宋体"/>
          <w:kern w:val="0"/>
          <w:sz w:val="22"/>
        </w:rPr>
        <w:t>：</w:t>
      </w:r>
      <w:r w:rsidR="00897AF9">
        <w:rPr>
          <w:rFonts w:hint="eastAsia" w:ascii="宋体" w:hAnsi="宋体" w:eastAsia="宋体" w:cs="宋体"/>
          <w:kern w:val="0"/>
          <w:sz w:val="22"/>
        </w:rPr>
        <w:t>麦肯</w:t>
      </w:r>
      <w:r w:rsidRPr="007D0235">
        <w:rPr>
          <w:rFonts w:ascii="宋体" w:hAnsi="宋体" w:eastAsia="宋体" w:cs="宋体"/>
          <w:kern w:val="0"/>
          <w:sz w:val="22"/>
        </w:rPr>
        <w:t>广告</w:t>
      </w:r>
      <w:r w:rsidR="00EE46C3">
        <w:rPr>
          <w:rFonts w:hint="eastAsia" w:ascii="宋体" w:hAnsi="宋体" w:eastAsia="宋体" w:cs="宋体"/>
          <w:kern w:val="0"/>
          <w:sz w:val="22"/>
        </w:rPr>
        <w:t>公司</w:t>
      </w:r>
      <w:r w:rsidRPr="007D0235">
        <w:rPr>
          <w:rFonts w:ascii="宋体" w:hAnsi="宋体" w:eastAsia="宋体" w:cs="宋体"/>
          <w:kern w:val="0"/>
          <w:sz w:val="22"/>
        </w:rPr>
        <w:t>的</w:t>
      </w:r>
      <w:r w:rsidR="00AB502A">
        <w:rPr>
          <w:rFonts w:hint="eastAsia" w:ascii="宋体" w:hAnsi="宋体" w:eastAsia="宋体" w:cs="宋体"/>
          <w:kern w:val="0"/>
          <w:sz w:val="22"/>
        </w:rPr>
        <w:t>创意</w:t>
      </w:r>
      <w:r w:rsidR="002D2C3B">
        <w:rPr>
          <w:rFonts w:hint="eastAsia" w:ascii="宋体" w:hAnsi="宋体" w:eastAsia="宋体" w:cs="宋体"/>
          <w:kern w:val="0"/>
          <w:sz w:val="22"/>
        </w:rPr>
        <w:t>台柱。</w:t>
      </w:r>
    </w:p>
    <w:p w:rsidRPr="007D0235" w:rsidR="007D0235" w:rsidP="5068912A" w:rsidRDefault="007D0235" w14:paraId="53F434C6" w14:textId="2181EA1B">
      <w:pPr>
        <w:rPr>
          <w:rFonts w:ascii="宋体" w:hAnsi="宋体" w:eastAsia="宋体" w:cs="宋体"/>
          <w:kern w:val="0"/>
          <w:sz w:val="22"/>
          <w:szCs w:val="22"/>
        </w:rPr>
      </w:pPr>
      <w:bookmarkStart w:name="MjBZ-1648649502407" w:id="45"/>
      <w:bookmarkEnd w:id="45"/>
      <w:r w:rsidRPr="5068912A">
        <w:rPr>
          <w:rFonts w:ascii="宋体" w:hAnsi="宋体" w:eastAsia="宋体" w:cs="宋体"/>
          <w:kern w:val="0"/>
          <w:sz w:val="22"/>
          <w:szCs w:val="22"/>
        </w:rPr>
        <w:t>54．李·艾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可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卡</w:t>
      </w:r>
      <w:r w:rsidRPr="5068912A" w:rsidR="002D2C3B">
        <w:rPr>
          <w:rFonts w:ascii="等线" w:hAnsi="等线" w:cs="等线" w:asciiTheme="minorEastAsia" w:hAnsiTheme="minorEastAsia" w:cstheme="minorEastAsia"/>
        </w:rPr>
        <w:t>Lee Iacocca（1924-</w:t>
      </w:r>
      <w:ins w:author="林 慕空" w:date="2023-12-18T08:28:20.595Z" w:id="1310072305">
        <w:r w:rsidRPr="01A08609" w:rsidR="01A08609">
          <w:rPr>
            <w:rFonts w:ascii="等线" w:hAnsi="等线" w:cs="等线" w:asciiTheme="minorEastAsia" w:hAnsiTheme="minorEastAsia" w:cstheme="minorEastAsia"/>
          </w:rPr>
          <w:t>2019</w:t>
        </w:r>
      </w:ins>
      <w:r w:rsidRPr="5068912A" w:rsidR="002D2C3B">
        <w:rPr>
          <w:rFonts w:ascii="等线" w:hAnsi="等线" w:cs="等线" w:asciiTheme="minorEastAsia" w:hAnsiTheme="minorEastAsia" w:cstheme="minorEastAsia"/>
        </w:rPr>
        <w:t xml:space="preserve">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F25BA7">
        <w:rPr>
          <w:rFonts w:ascii="宋体" w:hAnsi="宋体" w:eastAsia="宋体" w:cs="宋体"/>
          <w:kern w:val="0"/>
          <w:sz w:val="22"/>
          <w:szCs w:val="22"/>
        </w:rPr>
        <w:t>美国汽车行业的</w:t>
      </w:r>
      <w:r w:rsidRPr="5068912A" w:rsidR="00577EDB">
        <w:rPr>
          <w:rFonts w:ascii="宋体" w:hAnsi="宋体" w:eastAsia="宋体" w:cs="宋体"/>
          <w:kern w:val="0"/>
          <w:sz w:val="22"/>
          <w:szCs w:val="22"/>
        </w:rPr>
        <w:t>传奇</w:t>
      </w:r>
      <w:r w:rsidRPr="5068912A" w:rsidR="00F25BA7">
        <w:rPr>
          <w:rFonts w:ascii="宋体" w:hAnsi="宋体" w:eastAsia="宋体" w:cs="宋体"/>
          <w:kern w:val="0"/>
          <w:sz w:val="22"/>
          <w:szCs w:val="22"/>
        </w:rPr>
        <w:t>广告英雄。</w:t>
      </w:r>
    </w:p>
    <w:p w:rsidRPr="007D0235" w:rsidR="007D0235" w:rsidP="5068912A" w:rsidRDefault="007D0235" w14:paraId="5A99856A" w14:textId="3B649EB6">
      <w:pPr>
        <w:rPr>
          <w:rFonts w:ascii="宋体" w:hAnsi="宋体" w:eastAsia="宋体" w:cs="宋体"/>
          <w:kern w:val="0"/>
          <w:sz w:val="22"/>
          <w:szCs w:val="22"/>
        </w:rPr>
      </w:pPr>
      <w:bookmarkStart w:name="YYZ7-1648649502409" w:id="46"/>
      <w:bookmarkEnd w:id="46"/>
      <w:r w:rsidRPr="5068912A">
        <w:rPr>
          <w:rFonts w:ascii="宋体" w:hAnsi="宋体" w:eastAsia="宋体" w:cs="宋体"/>
          <w:kern w:val="0"/>
          <w:sz w:val="22"/>
          <w:szCs w:val="22"/>
        </w:rPr>
        <w:t>55．唐·贝</w:t>
      </w:r>
      <w:ins w:author="林 慕空" w:date="2023-12-18T08:28:29.186Z" w:id="1698027108">
        <w:r w:rsidRPr="5068912A">
          <w:rPr>
            <w:rFonts w:ascii="宋体" w:hAnsi="宋体" w:eastAsia="宋体" w:cs="宋体"/>
            <w:kern w:val="0"/>
            <w:sz w:val="22"/>
            <w:szCs w:val="22"/>
          </w:rPr>
          <w:t>尔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丁</w:t>
      </w:r>
      <w:r w:rsidRPr="5068912A" w:rsidR="0038558D">
        <w:rPr>
          <w:rFonts w:ascii="等线" w:hAnsi="等线" w:cs="等线" w:asciiTheme="minorEastAsia" w:hAnsiTheme="minorEastAsia" w:cstheme="minorEastAsia"/>
        </w:rPr>
        <w:t>Don Belding（1897-1969）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38558D">
        <w:rPr>
          <w:rFonts w:ascii="宋体" w:hAnsi="宋体" w:eastAsia="宋体" w:cs="宋体"/>
          <w:kern w:val="0"/>
          <w:sz w:val="22"/>
          <w:szCs w:val="22"/>
        </w:rPr>
        <w:t>美国</w:t>
      </w:r>
      <w:r w:rsidRPr="5068912A">
        <w:rPr>
          <w:rFonts w:ascii="宋体" w:hAnsi="宋体" w:eastAsia="宋体" w:cs="宋体"/>
          <w:kern w:val="0"/>
          <w:sz w:val="22"/>
          <w:szCs w:val="22"/>
        </w:rPr>
        <w:t>西海岸广告之父</w:t>
      </w:r>
    </w:p>
    <w:p w:rsidRPr="007D0235" w:rsidR="007D0235" w:rsidP="5068912A" w:rsidRDefault="007D0235" w14:paraId="4EA02C84" w14:textId="7C6BBBE0">
      <w:pPr>
        <w:rPr>
          <w:rFonts w:ascii="宋体" w:hAnsi="宋体" w:eastAsia="宋体" w:cs="宋体"/>
          <w:kern w:val="0"/>
          <w:sz w:val="22"/>
          <w:szCs w:val="22"/>
        </w:rPr>
      </w:pPr>
      <w:bookmarkStart w:name="xvbR-1648649502411" w:id="47"/>
      <w:bookmarkEnd w:id="47"/>
      <w:r w:rsidRPr="5068912A">
        <w:rPr>
          <w:rFonts w:ascii="宋体" w:hAnsi="宋体" w:eastAsia="宋体" w:cs="宋体"/>
          <w:kern w:val="0"/>
          <w:sz w:val="22"/>
          <w:szCs w:val="22"/>
        </w:rPr>
        <w:t>56．西奥多·</w:t>
      </w:r>
      <w:r w:rsidRPr="5068912A">
        <w:rPr>
          <w:rFonts w:ascii="宋体" w:hAnsi="宋体" w:eastAsia="宋体" w:cs="宋体"/>
          <w:kern w:val="0"/>
          <w:sz w:val="22"/>
          <w:szCs w:val="22"/>
        </w:rPr>
        <w:lastRenderedPageBreak/>
        <w:t>麦克马纳斯</w:t>
      </w:r>
      <w:r w:rsidRPr="5068912A" w:rsidR="00623127">
        <w:rPr>
          <w:rFonts w:ascii="等线" w:hAnsi="等线" w:cs="等线" w:asciiTheme="minorEastAsia" w:hAnsiTheme="minorEastAsia" w:cstheme="minorEastAsia"/>
        </w:rPr>
        <w:t>Theodore F. MacManus（1872-1940）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4C3A7A">
        <w:rPr>
          <w:rFonts w:ascii="宋体" w:hAnsi="宋体" w:eastAsia="宋体" w:cs="宋体"/>
          <w:kern w:val="0"/>
          <w:sz w:val="22"/>
          <w:szCs w:val="22"/>
        </w:rPr>
        <w:t>品牌价</w:t>
      </w:r>
      <w:r w:rsidRPr="5068912A" w:rsidR="003C180C">
        <w:rPr>
          <w:rFonts w:ascii="宋体" w:hAnsi="宋体" w:eastAsia="宋体" w:cs="宋体"/>
          <w:kern w:val="0"/>
          <w:sz w:val="22"/>
          <w:szCs w:val="22"/>
        </w:rPr>
        <w:t>值观广告的开</w:t>
      </w:r>
      <w:r w:rsidRPr="5068912A" w:rsidR="006B0165">
        <w:rPr>
          <w:rFonts w:ascii="宋体" w:hAnsi="宋体" w:eastAsia="宋体" w:cs="宋体"/>
          <w:kern w:val="0"/>
          <w:sz w:val="22"/>
          <w:szCs w:val="22"/>
        </w:rPr>
        <w:t>创者。</w:t>
      </w:r>
    </w:p>
    <w:p w:rsidRPr="007D0235" w:rsidR="007D0235" w:rsidP="5068912A" w:rsidRDefault="007D0235" w14:paraId="71D8AB34" w14:textId="3E66538D">
      <w:pPr>
        <w:rPr>
          <w:rFonts w:ascii="宋体" w:hAnsi="宋体" w:eastAsia="宋体" w:cs="宋体"/>
          <w:kern w:val="0"/>
          <w:sz w:val="22"/>
          <w:szCs w:val="22"/>
        </w:rPr>
      </w:pPr>
      <w:bookmarkStart w:name="1t1t-1648649502413" w:id="48"/>
      <w:bookmarkEnd w:id="48"/>
      <w:r w:rsidRPr="5068912A">
        <w:rPr>
          <w:rFonts w:ascii="宋体" w:hAnsi="宋体" w:eastAsia="宋体" w:cs="宋体"/>
          <w:kern w:val="0"/>
          <w:sz w:val="22"/>
          <w:szCs w:val="22"/>
        </w:rPr>
        <w:t>57．西尔维斯特·帕特·</w:t>
      </w:r>
      <w:r w:rsidRPr="5068912A">
        <w:rPr>
          <w:rFonts w:ascii="宋体" w:hAnsi="宋体" w:eastAsia="宋体" w:cs="宋体"/>
          <w:kern w:val="0"/>
          <w:sz w:val="22"/>
          <w:szCs w:val="22"/>
        </w:rPr>
        <w:t>韦</w:t>
      </w:r>
      <w:r w:rsidRPr="5068912A" w:rsidR="00BE4F1D">
        <w:rPr>
          <w:rFonts w:ascii="宋体" w:hAnsi="宋体" w:eastAsia="宋体" w:cs="宋体"/>
          <w:kern w:val="0"/>
          <w:sz w:val="22"/>
          <w:szCs w:val="22"/>
        </w:rPr>
        <w:t xml:space="preserve">弗 </w:t>
      </w:r>
      <w:r w:rsidRPr="5068912A" w:rsidR="005C095E">
        <w:rPr>
          <w:rFonts w:ascii="等线" w:hAnsi="等线" w:cs="等线" w:asciiTheme="minorEastAsia" w:hAnsiTheme="minorEastAsia" w:cstheme="minorEastAsia"/>
        </w:rPr>
        <w:t xml:space="preserve">Sylvester </w:t>
      </w:r>
      <w:r w:rsidRPr="5068912A" w:rsidR="005C095E">
        <w:rPr>
          <w:rFonts w:ascii="等线" w:hAnsi="等线" w:cs="等线" w:asciiTheme="minorEastAsia" w:hAnsiTheme="minorEastAsia" w:cstheme="minorEastAsia"/>
        </w:rPr>
        <w:t>L."Pat</w:t>
      </w:r>
      <w:r w:rsidRPr="5068912A" w:rsidR="005C095E">
        <w:rPr>
          <w:rFonts w:ascii="等线" w:hAnsi="等线" w:cs="等线" w:asciiTheme="minorEastAsia" w:hAnsiTheme="minorEastAsia" w:cstheme="minorEastAsia"/>
        </w:rPr>
        <w:t>" Weaver（1908-</w:t>
      </w:r>
      <w:ins w:author="林 慕空" w:date="2023-12-18T08:29:53.456Z" w:id="500989608">
        <w:r w:rsidRPr="01A08609" w:rsidR="01A08609">
          <w:rPr>
            <w:rFonts w:ascii="等线" w:hAnsi="等线" w:cs="等线" w:asciiTheme="minorEastAsia" w:hAnsiTheme="minorEastAsia" w:cstheme="minorEastAsia"/>
          </w:rPr>
          <w:t>2002</w:t>
        </w:r>
      </w:ins>
      <w:r w:rsidRPr="5068912A" w:rsidR="005C095E">
        <w:rPr>
          <w:rFonts w:ascii="等线" w:hAnsi="等线" w:cs="等线" w:asciiTheme="minorEastAsia" w:hAnsiTheme="minorEastAsia" w:cstheme="minorEastAsia"/>
        </w:rPr>
        <w:t xml:space="preserve">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：广播电视广告先</w:t>
      </w:r>
      <w:r w:rsidRPr="5068912A" w:rsidR="00BE4F1D">
        <w:rPr>
          <w:rFonts w:ascii="宋体" w:hAnsi="宋体" w:eastAsia="宋体" w:cs="宋体"/>
          <w:kern w:val="0"/>
          <w:sz w:val="22"/>
          <w:szCs w:val="22"/>
        </w:rPr>
        <w:t>驱</w:t>
      </w:r>
    </w:p>
    <w:p w:rsidRPr="007D0235" w:rsidR="007D0235" w:rsidP="5068912A" w:rsidRDefault="007D0235" w14:paraId="202CCF45" w14:textId="3AB4123A">
      <w:pPr>
        <w:rPr>
          <w:rFonts w:ascii="宋体" w:hAnsi="宋体" w:eastAsia="宋体" w:cs="宋体"/>
          <w:kern w:val="0"/>
          <w:sz w:val="22"/>
          <w:szCs w:val="22"/>
        </w:rPr>
      </w:pPr>
      <w:bookmarkStart w:name="E73A-1648649502415" w:id="49"/>
      <w:bookmarkEnd w:id="49"/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58．查尔斯·奥斯汀·贝茨 </w:t>
      </w:r>
      <w:r w:rsidRPr="5068912A" w:rsidR="001A7D3C">
        <w:rPr>
          <w:rFonts w:ascii="等线" w:hAnsi="等线" w:cs="等线" w:asciiTheme="minorEastAsia" w:hAnsiTheme="minorEastAsia" w:cstheme="minorEastAsia"/>
        </w:rPr>
        <w:t>Charles Austin Bates（1866-</w:t>
      </w:r>
      <w:ins w:author="林 慕空" w:date="2023-12-18T08:30:18.298Z" w:id="1286573133">
        <w:r w:rsidRPr="01A08609" w:rsidR="01A08609">
          <w:rPr>
            <w:rFonts w:ascii="等线" w:hAnsi="等线" w:cs="等线" w:asciiTheme="minorEastAsia" w:hAnsiTheme="minorEastAsia" w:cstheme="minorEastAsia"/>
          </w:rPr>
          <w:t>1936</w:t>
        </w:r>
      </w:ins>
      <w:r w:rsidRPr="5068912A" w:rsidR="001A7D3C">
        <w:rPr>
          <w:rFonts w:ascii="等线" w:hAnsi="等线" w:cs="等线" w:asciiTheme="minorEastAsia" w:hAnsiTheme="minorEastAsia" w:cstheme="minorEastAsia"/>
        </w:rPr>
        <w:t>？）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：广告文案</w:t>
      </w:r>
      <w:r w:rsidRPr="5068912A" w:rsidR="00F85B2E">
        <w:rPr>
          <w:rFonts w:ascii="宋体" w:hAnsi="宋体" w:eastAsia="宋体" w:cs="宋体"/>
          <w:kern w:val="0"/>
          <w:sz w:val="22"/>
          <w:szCs w:val="22"/>
        </w:rPr>
        <w:t>的</w:t>
      </w:r>
      <w:r w:rsidRPr="5068912A">
        <w:rPr>
          <w:rFonts w:ascii="宋体" w:hAnsi="宋体" w:eastAsia="宋体" w:cs="宋体"/>
          <w:kern w:val="0"/>
          <w:sz w:val="22"/>
          <w:szCs w:val="22"/>
        </w:rPr>
        <w:t>鼻祖</w:t>
      </w:r>
    </w:p>
    <w:p w:rsidRPr="007D0235" w:rsidR="007D0235" w:rsidP="5068912A" w:rsidRDefault="007D0235" w14:paraId="72185AC3" w14:textId="3C1B6C33">
      <w:pPr>
        <w:rPr>
          <w:rFonts w:ascii="宋体" w:hAnsi="宋体" w:eastAsia="宋体" w:cs="宋体"/>
          <w:kern w:val="0"/>
          <w:sz w:val="22"/>
          <w:szCs w:val="22"/>
        </w:rPr>
      </w:pPr>
      <w:bookmarkStart w:name="Chfx-1648649502417" w:id="50"/>
      <w:bookmarkEnd w:id="50"/>
      <w:r w:rsidRPr="5068912A">
        <w:rPr>
          <w:rFonts w:ascii="宋体" w:hAnsi="宋体" w:eastAsia="宋体" w:cs="宋体"/>
          <w:kern w:val="0"/>
          <w:sz w:val="22"/>
          <w:szCs w:val="22"/>
        </w:rPr>
        <w:t>59．斯坦·弗雷伯格</w:t>
      </w:r>
      <w:r w:rsidRPr="5068912A" w:rsidR="008C0D5B">
        <w:rPr>
          <w:rFonts w:ascii="等线" w:hAnsi="等线" w:cs="等线" w:asciiTheme="minorEastAsia" w:hAnsiTheme="minorEastAsia" w:cstheme="minorEastAsia"/>
        </w:rPr>
        <w:t>Stan Freberg（1926-</w:t>
      </w:r>
      <w:ins w:author="林 慕空" w:date="2023-12-18T08:30:37.004Z" w:id="187969552">
        <w:r w:rsidRPr="5068912A" w:rsidR="008C0D5B">
          <w:rPr>
            <w:rFonts w:ascii="等线" w:hAnsi="等线" w:cs="等线" w:asciiTheme="minorEastAsia" w:hAnsiTheme="minorEastAsia" w:cstheme="minorEastAsia"/>
          </w:rPr>
          <w:t>2015</w:t>
        </w:r>
      </w:ins>
      <w:r w:rsidRPr="5068912A" w:rsidR="008C0D5B">
        <w:rPr>
          <w:rFonts w:ascii="等线" w:hAnsi="等线" w:cs="等线" w:asciiTheme="minorEastAsia" w:hAnsiTheme="minorEastAsia" w:cstheme="minorEastAsia"/>
        </w:rPr>
        <w:t xml:space="preserve">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357B8E">
        <w:rPr>
          <w:rFonts w:ascii="等线" w:hAnsi="等线" w:cs="等线" w:asciiTheme="minorEastAsia" w:hAnsiTheme="minorEastAsia" w:cstheme="minorEastAsia"/>
        </w:rPr>
        <w:t>讽刺</w:t>
      </w:r>
      <w:r w:rsidRPr="5068912A" w:rsidR="00357B8E">
        <w:rPr>
          <w:rFonts w:ascii="等线" w:hAnsi="等线" w:cs="等线" w:asciiTheme="minorEastAsia" w:hAnsiTheme="minorEastAsia" w:cstheme="minorEastAsia"/>
        </w:rPr>
        <w:t>幽默广告的开拓者</w:t>
      </w:r>
    </w:p>
    <w:p w:rsidRPr="007D0235" w:rsidR="007D0235" w:rsidP="01A08609" w:rsidRDefault="007D0235" w14:paraId="2B5EDCBC" w14:textId="4CCAEC47">
      <w:pPr>
        <w:rPr>
          <w:rFonts w:ascii="宋体" w:hAnsi="宋体" w:eastAsia="宋体" w:cs="宋体"/>
          <w:kern w:val="0"/>
          <w:sz w:val="22"/>
          <w:szCs w:val="22"/>
        </w:rPr>
      </w:pPr>
      <w:bookmarkStart w:name="06eD-1648649502419" w:id="51"/>
      <w:bookmarkEnd w:id="51"/>
      <w:r w:rsidRPr="01A08609">
        <w:rPr>
          <w:rFonts w:ascii="宋体" w:hAnsi="宋体" w:eastAsia="宋体" w:cs="宋体"/>
          <w:kern w:val="0"/>
          <w:sz w:val="22"/>
          <w:szCs w:val="22"/>
        </w:rPr>
        <w:t xml:space="preserve">60. </w:t>
      </w:r>
      <w:r w:rsidRPr="01A08609">
        <w:rPr>
          <w:rFonts w:ascii="宋体" w:hAnsi="宋体" w:eastAsia="宋体" w:cs="宋体"/>
          <w:kern w:val="0"/>
          <w:sz w:val="22"/>
          <w:szCs w:val="22"/>
        </w:rPr>
        <w:t xml:space="preserve">鲁珀特·默多克 </w:t>
      </w:r>
      <w:r w:rsidRPr="01A08609" w:rsidR="00927269">
        <w:rPr>
          <w:rFonts w:ascii="等线" w:hAnsi="等线" w:cs="等线" w:asciiTheme="minorEastAsia" w:hAnsiTheme="minorEastAsia" w:cstheme="minorEastAsia"/>
        </w:rPr>
        <w:t>Rupert</w:t>
      </w:r>
      <w:r w:rsidRPr="01A08609" w:rsidR="00927269">
        <w:rPr>
          <w:rFonts w:ascii="等线" w:hAnsi="等线" w:cs="等线" w:asciiTheme="minorEastAsia" w:hAnsiTheme="minorEastAsia" w:cstheme="minorEastAsia"/>
        </w:rPr>
        <w:t xml:space="preserve"> Murdoch（1931- ）</w:t>
      </w:r>
      <w:r w:rsidRPr="01A08609">
        <w:rPr>
          <w:rFonts w:ascii="宋体" w:hAnsi="宋体" w:eastAsia="宋体" w:cs="宋体"/>
          <w:kern w:val="0"/>
          <w:sz w:val="22"/>
          <w:szCs w:val="22"/>
        </w:rPr>
        <w:t>：全球传媒帝国</w:t>
      </w:r>
      <w:r w:rsidRPr="01A08609" w:rsidR="00644EB5">
        <w:rPr>
          <w:rFonts w:ascii="宋体" w:hAnsi="宋体" w:eastAsia="宋体" w:cs="宋体"/>
          <w:kern w:val="0"/>
          <w:sz w:val="22"/>
          <w:szCs w:val="22"/>
        </w:rPr>
        <w:t>缔造者</w:t>
      </w:r>
    </w:p>
    <w:p w:rsidRPr="007D0235" w:rsidR="007D0235" w:rsidP="007D0235" w:rsidRDefault="007D0235" w14:paraId="7146CF5E" w14:textId="76F27ED4">
      <w:pPr>
        <w:rPr>
          <w:rFonts w:ascii="宋体" w:hAnsi="宋体" w:eastAsia="宋体" w:cs="宋体"/>
          <w:kern w:val="0"/>
          <w:sz w:val="22"/>
        </w:rPr>
      </w:pPr>
      <w:bookmarkStart w:name="0oNo-1648649502421" w:id="52"/>
      <w:bookmarkEnd w:id="52"/>
      <w:r w:rsidRPr="007D0235">
        <w:rPr>
          <w:rFonts w:ascii="宋体" w:hAnsi="宋体" w:eastAsia="宋体" w:cs="宋体"/>
          <w:kern w:val="0"/>
          <w:sz w:val="22"/>
        </w:rPr>
        <w:t>61．哈里森·金·麦肯</w:t>
      </w:r>
      <w:r w:rsidRPr="35558D18" w:rsidR="00644EB5">
        <w:rPr>
          <w:rFonts w:asciiTheme="minorEastAsia" w:hAnsiTheme="minorEastAsia" w:cstheme="minorEastAsia"/>
        </w:rPr>
        <w:t>Harrison King McCann（1880-1962）</w:t>
      </w:r>
      <w:r w:rsidRPr="007D0235">
        <w:rPr>
          <w:rFonts w:ascii="宋体" w:hAnsi="宋体" w:eastAsia="宋体" w:cs="宋体"/>
          <w:kern w:val="0"/>
          <w:sz w:val="22"/>
        </w:rPr>
        <w:t>：麦肯</w:t>
      </w:r>
      <w:r w:rsidR="00F35D4A">
        <w:rPr>
          <w:rFonts w:hint="eastAsia" w:ascii="宋体" w:hAnsi="宋体" w:eastAsia="宋体" w:cs="宋体"/>
          <w:kern w:val="0"/>
          <w:sz w:val="22"/>
        </w:rPr>
        <w:t>广告集团</w:t>
      </w:r>
      <w:r w:rsidR="002C46E7">
        <w:rPr>
          <w:rFonts w:hint="eastAsia" w:ascii="宋体" w:hAnsi="宋体" w:eastAsia="宋体" w:cs="宋体"/>
          <w:kern w:val="0"/>
          <w:sz w:val="22"/>
        </w:rPr>
        <w:t>奠基</w:t>
      </w:r>
      <w:r w:rsidRPr="007D0235">
        <w:rPr>
          <w:rFonts w:ascii="宋体" w:hAnsi="宋体" w:eastAsia="宋体" w:cs="宋体"/>
          <w:kern w:val="0"/>
          <w:sz w:val="22"/>
        </w:rPr>
        <w:t>人</w:t>
      </w:r>
    </w:p>
    <w:p w:rsidRPr="007D0235" w:rsidR="007D0235" w:rsidP="5068912A" w:rsidRDefault="007D0235" w14:paraId="448E3665" w14:textId="6E1DC2DE">
      <w:pPr>
        <w:rPr>
          <w:rFonts w:ascii="宋体" w:hAnsi="宋体" w:eastAsia="宋体" w:cs="宋体"/>
          <w:kern w:val="0"/>
          <w:sz w:val="22"/>
          <w:szCs w:val="22"/>
        </w:rPr>
      </w:pPr>
      <w:bookmarkStart w:name="i85c-1648649502423" w:id="53"/>
      <w:bookmarkEnd w:id="53"/>
      <w:r w:rsidRPr="5068912A">
        <w:rPr>
          <w:rFonts w:ascii="宋体" w:hAnsi="宋体" w:eastAsia="宋体" w:cs="宋体"/>
          <w:kern w:val="0"/>
          <w:sz w:val="22"/>
          <w:szCs w:val="22"/>
        </w:rPr>
        <w:t>62．伯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尼</w:t>
      </w:r>
      <w:r w:rsidRPr="5068912A">
        <w:rPr>
          <w:rFonts w:ascii="宋体" w:hAnsi="宋体" w:eastAsia="宋体" w:cs="宋体"/>
          <w:kern w:val="0"/>
          <w:sz w:val="22"/>
          <w:szCs w:val="22"/>
        </w:rPr>
        <w:t>斯·</w:t>
      </w:r>
      <w:r w:rsidRPr="5068912A">
        <w:rPr>
          <w:rFonts w:ascii="宋体" w:hAnsi="宋体" w:eastAsia="宋体" w:cs="宋体"/>
          <w:kern w:val="0"/>
          <w:sz w:val="22"/>
          <w:szCs w:val="22"/>
        </w:rPr>
        <w:t>菲茨</w:t>
      </w:r>
      <w:r w:rsidRPr="5068912A">
        <w:rPr>
          <w:rFonts w:ascii="宋体" w:hAnsi="宋体" w:eastAsia="宋体" w:cs="宋体"/>
          <w:kern w:val="0"/>
          <w:sz w:val="22"/>
          <w:szCs w:val="22"/>
        </w:rPr>
        <w:t>—吉本</w:t>
      </w:r>
      <w:r w:rsidRPr="5068912A" w:rsidR="002C46E7">
        <w:rPr>
          <w:rFonts w:ascii="等线" w:hAnsi="等线" w:cs="等线" w:asciiTheme="minorEastAsia" w:hAnsiTheme="minorEastAsia" w:cstheme="minorEastAsia"/>
        </w:rPr>
        <w:t xml:space="preserve">Bernice </w:t>
      </w:r>
      <w:r w:rsidRPr="5068912A" w:rsidR="002C46E7">
        <w:rPr>
          <w:rFonts w:ascii="等线" w:hAnsi="等线" w:cs="等线" w:asciiTheme="minorEastAsia" w:hAnsiTheme="minorEastAsia" w:cstheme="minorEastAsia"/>
        </w:rPr>
        <w:t>Fitz-Gibbon</w:t>
      </w:r>
      <w:r w:rsidRPr="5068912A" w:rsidR="002C46E7">
        <w:rPr>
          <w:rFonts w:ascii="等线" w:hAnsi="等线" w:cs="等线" w:asciiTheme="minorEastAsia" w:hAnsiTheme="minorEastAsia" w:cstheme="minorEastAsia"/>
        </w:rPr>
        <w:t>（1894-1982）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：零售广告</w:t>
      </w:r>
      <w:r w:rsidRPr="5068912A" w:rsidR="00794086">
        <w:rPr>
          <w:rFonts w:ascii="宋体" w:hAnsi="宋体" w:eastAsia="宋体" w:cs="宋体"/>
          <w:kern w:val="0"/>
          <w:sz w:val="22"/>
          <w:szCs w:val="22"/>
        </w:rPr>
        <w:t>的开拓创新者。</w:t>
      </w:r>
    </w:p>
    <w:p w:rsidRPr="007D0235" w:rsidR="007D0235" w:rsidP="5068912A" w:rsidRDefault="007D0235" w14:paraId="1EC9943D" w14:textId="6E6DE6CC">
      <w:pPr>
        <w:rPr>
          <w:rFonts w:ascii="宋体" w:hAnsi="宋体" w:eastAsia="宋体" w:cs="宋体"/>
          <w:kern w:val="0"/>
          <w:sz w:val="22"/>
          <w:szCs w:val="22"/>
        </w:rPr>
      </w:pPr>
      <w:bookmarkStart w:name="MAdG-1648649502425" w:id="54"/>
      <w:bookmarkEnd w:id="54"/>
      <w:r w:rsidRPr="5068912A">
        <w:rPr>
          <w:rFonts w:ascii="宋体" w:hAnsi="宋体" w:eastAsia="宋体" w:cs="宋体"/>
          <w:kern w:val="0"/>
          <w:sz w:val="22"/>
          <w:szCs w:val="22"/>
        </w:rPr>
        <w:t>63．乔·</w:t>
      </w:r>
      <w:r w:rsidRPr="5068912A" w:rsidR="5068912A">
        <w:rPr>
          <w:rFonts w:ascii="宋体" w:hAnsi="宋体" w:eastAsia="宋体" w:cs="宋体"/>
          <w:sz w:val="22"/>
          <w:szCs w:val="22"/>
        </w:rPr>
        <w:t>塞德迈尔</w:t>
      </w:r>
      <w:r w:rsidRPr="5068912A" w:rsidR="00253D98">
        <w:rPr>
          <w:rFonts w:ascii="宋体" w:hAnsi="宋体" w:eastAsia="宋体" w:cs="宋体"/>
          <w:sz w:val="22"/>
          <w:szCs w:val="22"/>
        </w:rPr>
        <w:t xml:space="preserve"> </w:t>
      </w:r>
      <w:r w:rsidRPr="5068912A">
        <w:rPr>
          <w:rFonts w:ascii="等线" w:hAnsi="等线" w:cs="等线" w:asciiTheme="minorEastAsia" w:hAnsiTheme="minorEastAsia" w:cstheme="minorEastAsia"/>
          <w:kern w:val="0"/>
        </w:rPr>
        <w:t>Joe Sedelmaier（1933- ）</w:t>
      </w:r>
      <w:r w:rsidRPr="5068912A" w:rsidR="009A5D19">
        <w:rPr>
          <w:rFonts w:ascii="宋体" w:hAnsi="宋体" w:eastAsia="宋体" w:cs="宋体"/>
          <w:kern w:val="0"/>
          <w:sz w:val="22"/>
          <w:szCs w:val="22"/>
        </w:rPr>
        <w:t>：电视广告</w:t>
      </w:r>
      <w:r w:rsidRPr="5068912A" w:rsidR="00253D98">
        <w:rPr>
          <w:rFonts w:ascii="宋体" w:hAnsi="宋体" w:eastAsia="宋体" w:cs="宋体"/>
          <w:kern w:val="0"/>
          <w:sz w:val="22"/>
          <w:szCs w:val="22"/>
        </w:rPr>
        <w:t>的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幽默</w:t>
      </w:r>
      <w:r w:rsidRPr="5068912A" w:rsidR="5068912A">
        <w:rPr>
          <w:rFonts w:ascii="宋体" w:hAnsi="宋体" w:eastAsia="宋体" w:cs="宋体"/>
          <w:sz w:val="22"/>
          <w:szCs w:val="22"/>
        </w:rPr>
        <w:t>大王</w:t>
      </w:r>
    </w:p>
    <w:p w:rsidRPr="007D0235" w:rsidR="007D0235" w:rsidP="5068912A" w:rsidRDefault="007D0235" w14:paraId="3648AFF1" w14:textId="5C30F498">
      <w:pPr>
        <w:rPr>
          <w:rFonts w:ascii="宋体" w:hAnsi="宋体" w:eastAsia="宋体" w:cs="宋体"/>
          <w:kern w:val="0"/>
          <w:sz w:val="22"/>
          <w:szCs w:val="22"/>
        </w:rPr>
      </w:pPr>
      <w:bookmarkStart w:name="rNEY-1648649502427" w:id="55"/>
      <w:bookmarkEnd w:id="55"/>
      <w:r w:rsidRPr="5068912A">
        <w:rPr>
          <w:rFonts w:ascii="宋体" w:hAnsi="宋体" w:eastAsia="宋体" w:cs="宋体"/>
          <w:kern w:val="0"/>
          <w:sz w:val="22"/>
          <w:szCs w:val="22"/>
        </w:rPr>
        <w:t>64．西奥多·</w:t>
      </w:r>
      <w:r w:rsidRPr="5068912A">
        <w:rPr>
          <w:rFonts w:ascii="宋体" w:hAnsi="宋体" w:eastAsia="宋体" w:cs="宋体"/>
          <w:kern w:val="0"/>
          <w:sz w:val="22"/>
          <w:szCs w:val="22"/>
        </w:rPr>
        <w:t>贝茨</w:t>
      </w:r>
      <w:r w:rsidRPr="5068912A" w:rsidR="009A5D19">
        <w:rPr>
          <w:rFonts w:ascii="等线" w:hAnsi="等线" w:cs="等线" w:asciiTheme="minorEastAsia" w:hAnsiTheme="minorEastAsia" w:cstheme="minorEastAsia"/>
        </w:rPr>
        <w:t>Theodore L. Bates（1901-1972）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1E3D0D">
        <w:rPr>
          <w:rFonts w:ascii="宋体" w:hAnsi="宋体" w:eastAsia="宋体" w:cs="宋体"/>
          <w:kern w:val="0"/>
          <w:sz w:val="22"/>
          <w:szCs w:val="22"/>
        </w:rPr>
        <w:t>达彼思广告（</w:t>
      </w:r>
      <w:r w:rsidRPr="5068912A" w:rsidR="009A5D19">
        <w:rPr>
          <w:rFonts w:ascii="宋体" w:hAnsi="宋体" w:eastAsia="宋体" w:cs="宋体"/>
          <w:kern w:val="0"/>
          <w:sz w:val="22"/>
          <w:szCs w:val="22"/>
          <w:lang w:val="zh-CN"/>
        </w:rPr>
        <w:t>Ted Bates &amp; Co.</w:t>
      </w:r>
      <w:r w:rsidRPr="5068912A" w:rsidR="001E3D0D">
        <w:rPr>
          <w:rFonts w:ascii="宋体" w:hAnsi="宋体" w:eastAsia="宋体" w:cs="宋体"/>
          <w:kern w:val="0"/>
          <w:sz w:val="22"/>
          <w:szCs w:val="22"/>
          <w:lang w:val="zh-CN"/>
        </w:rPr>
        <w:t>）</w:t>
      </w:r>
      <w:r w:rsidRPr="5068912A" w:rsidR="0084668D">
        <w:rPr>
          <w:rFonts w:ascii="宋体" w:hAnsi="宋体" w:eastAsia="宋体" w:cs="宋体"/>
          <w:kern w:val="0"/>
          <w:sz w:val="22"/>
          <w:szCs w:val="22"/>
          <w:lang w:val="zh-CN"/>
        </w:rPr>
        <w:t>创建人</w:t>
      </w:r>
    </w:p>
    <w:p w:rsidRPr="007D0235" w:rsidR="007D0235" w:rsidP="5068912A" w:rsidRDefault="007D0235" w14:paraId="1D928AD8" w14:textId="016629EE">
      <w:pPr>
        <w:rPr>
          <w:rFonts w:ascii="宋体" w:hAnsi="宋体" w:eastAsia="宋体" w:cs="宋体"/>
          <w:kern w:val="0"/>
          <w:sz w:val="22"/>
          <w:szCs w:val="22"/>
        </w:rPr>
      </w:pPr>
      <w:bookmarkStart w:name="wg5t-1648649502429" w:id="56"/>
      <w:bookmarkEnd w:id="56"/>
      <w:r w:rsidRPr="5068912A">
        <w:rPr>
          <w:rFonts w:ascii="宋体" w:hAnsi="宋体" w:eastAsia="宋体" w:cs="宋体"/>
          <w:kern w:val="0"/>
          <w:sz w:val="22"/>
          <w:szCs w:val="22"/>
        </w:rPr>
        <w:t>65．霍华德·齐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夫</w:t>
      </w:r>
      <w:r w:rsidRPr="5068912A" w:rsidR="009A782E">
        <w:rPr>
          <w:rFonts w:ascii="等线" w:hAnsi="等线" w:cs="等线" w:asciiTheme="minorEastAsia" w:hAnsiTheme="minorEastAsia" w:cstheme="minorEastAsia"/>
        </w:rPr>
        <w:t>Howard Zieff（1943-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46215C">
        <w:rPr>
          <w:rFonts w:ascii="宋体" w:hAnsi="宋体" w:eastAsia="宋体" w:cs="宋体"/>
          <w:kern w:val="0"/>
          <w:sz w:val="22"/>
          <w:szCs w:val="22"/>
        </w:rPr>
        <w:t>电视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广告的喜剧之王</w:t>
      </w:r>
      <w:r w:rsidRPr="5068912A" w:rsidR="0046215C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5068912A" w:rsidRDefault="007D0235" w14:paraId="19E52F3A" w14:textId="368932E0">
      <w:pPr>
        <w:rPr>
          <w:rFonts w:ascii="宋体" w:hAnsi="宋体" w:eastAsia="宋体" w:cs="宋体"/>
          <w:kern w:val="0"/>
          <w:sz w:val="22"/>
          <w:szCs w:val="22"/>
        </w:rPr>
      </w:pPr>
      <w:bookmarkStart w:name="ui79-1648649502431" w:id="57"/>
      <w:bookmarkEnd w:id="57"/>
      <w:r w:rsidRPr="5068912A">
        <w:rPr>
          <w:rFonts w:ascii="宋体" w:hAnsi="宋体" w:eastAsia="宋体" w:cs="宋体"/>
          <w:kern w:val="0"/>
          <w:sz w:val="22"/>
          <w:szCs w:val="22"/>
        </w:rPr>
        <w:t>66．</w:t>
      </w:r>
      <w:ins w:author="林 慕空" w:date="2023-12-18T08:33:02.408Z" w:id="1398939890">
        <w:r w:rsidRPr="01A08609" w:rsidR="01A08609">
          <w:rPr>
            <w:rFonts w:ascii="宋体" w:hAnsi="宋体" w:eastAsia="宋体" w:cs="宋体"/>
            <w:sz w:val="22"/>
            <w:szCs w:val="22"/>
          </w:rPr>
          <w:t xml:space="preserve">沃尔特·汤普森 </w:t>
        </w:r>
      </w:ins>
      <w:r w:rsidRPr="5068912A" w:rsidR="00664246">
        <w:rPr>
          <w:rFonts w:ascii="等线" w:hAnsi="等线" w:cs="等线" w:asciiTheme="minorEastAsia" w:hAnsiTheme="minorEastAsia" w:cstheme="minorEastAsia"/>
        </w:rPr>
        <w:t>J. Walter Thompson（1847-1928）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782463">
        <w:rPr>
          <w:rFonts w:ascii="宋体" w:hAnsi="宋体" w:eastAsia="宋体" w:cs="宋体"/>
          <w:kern w:val="0"/>
          <w:sz w:val="22"/>
          <w:szCs w:val="22"/>
        </w:rPr>
        <w:t>智威汤逊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广告</w:t>
      </w:r>
      <w:r w:rsidRPr="5068912A" w:rsidR="00F026E4">
        <w:rPr>
          <w:rFonts w:ascii="宋体" w:hAnsi="宋体" w:eastAsia="宋体" w:cs="宋体"/>
          <w:kern w:val="0"/>
          <w:sz w:val="22"/>
          <w:szCs w:val="22"/>
        </w:rPr>
        <w:t>（</w:t>
      </w:r>
      <w:r w:rsidRPr="5068912A" w:rsidR="00C54C6E">
        <w:rPr>
          <w:rFonts w:ascii="宋体" w:hAnsi="宋体" w:eastAsia="宋体" w:cs="宋体"/>
          <w:kern w:val="0"/>
          <w:sz w:val="22"/>
          <w:szCs w:val="22"/>
        </w:rPr>
        <w:t>JWT</w:t>
      </w:r>
      <w:r w:rsidRPr="5068912A" w:rsidR="00F026E4">
        <w:rPr>
          <w:rFonts w:ascii="宋体" w:hAnsi="宋体" w:eastAsia="宋体" w:cs="宋体"/>
          <w:kern w:val="0"/>
          <w:sz w:val="22"/>
          <w:szCs w:val="22"/>
        </w:rPr>
        <w:t>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公司创立者</w:t>
      </w:r>
      <w:r w:rsidRPr="5068912A" w:rsidR="00782463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01A08609" w:rsidRDefault="007D0235" w14:paraId="085184BD" w14:textId="0F6B8959">
      <w:pPr>
        <w:rPr>
          <w:rFonts w:ascii="宋体" w:hAnsi="宋体" w:eastAsia="宋体" w:cs="宋体"/>
          <w:kern w:val="0"/>
          <w:sz w:val="22"/>
          <w:szCs w:val="22"/>
        </w:rPr>
      </w:pPr>
      <w:bookmarkStart w:name="RXZZ-1648649502433" w:id="58"/>
      <w:bookmarkEnd w:id="58"/>
      <w:r w:rsidRPr="01A08609">
        <w:rPr>
          <w:rFonts w:ascii="宋体" w:hAnsi="宋体" w:eastAsia="宋体" w:cs="宋体"/>
          <w:kern w:val="0"/>
          <w:sz w:val="22"/>
          <w:szCs w:val="22"/>
        </w:rPr>
        <w:t xml:space="preserve">67．罗伯特·雅各比 </w:t>
      </w:r>
      <w:r w:rsidRPr="01A08609" w:rsidR="00C54C6E">
        <w:rPr>
          <w:rFonts w:ascii="等线" w:hAnsi="等线" w:cs="等线" w:asciiTheme="minorEastAsia" w:hAnsiTheme="minorEastAsia" w:cstheme="minorEastAsia"/>
        </w:rPr>
        <w:t>Robert Jacoby（1928- ）</w:t>
      </w:r>
      <w:r w:rsidRPr="01A08609">
        <w:rPr>
          <w:rFonts w:ascii="宋体" w:hAnsi="宋体" w:eastAsia="宋体" w:cs="宋体"/>
          <w:kern w:val="0"/>
          <w:sz w:val="22"/>
          <w:szCs w:val="22"/>
        </w:rPr>
        <w:t>：</w:t>
      </w:r>
      <w:r w:rsidRPr="01A08609" w:rsidR="00B80401">
        <w:rPr>
          <w:rFonts w:ascii="宋体" w:hAnsi="宋体" w:eastAsia="宋体" w:cs="宋体"/>
          <w:kern w:val="0"/>
          <w:sz w:val="22"/>
          <w:szCs w:val="22"/>
        </w:rPr>
        <w:t>卖</w:t>
      </w:r>
      <w:r w:rsidRPr="01A08609" w:rsidR="00A058B0">
        <w:rPr>
          <w:rFonts w:ascii="宋体" w:hAnsi="宋体" w:eastAsia="宋体" w:cs="宋体"/>
          <w:kern w:val="0"/>
          <w:sz w:val="22"/>
          <w:szCs w:val="22"/>
        </w:rPr>
        <w:t>达彼思广告</w:t>
      </w:r>
      <w:r w:rsidRPr="01A08609" w:rsidR="00334C96">
        <w:rPr>
          <w:rFonts w:ascii="宋体" w:hAnsi="宋体" w:eastAsia="宋体" w:cs="宋体"/>
          <w:kern w:val="0"/>
          <w:sz w:val="22"/>
          <w:szCs w:val="22"/>
        </w:rPr>
        <w:t>公司</w:t>
      </w:r>
      <w:r w:rsidRPr="01A08609" w:rsidR="00B80401">
        <w:rPr>
          <w:rFonts w:ascii="宋体" w:hAnsi="宋体" w:eastAsia="宋体" w:cs="宋体"/>
          <w:kern w:val="0"/>
          <w:sz w:val="22"/>
          <w:szCs w:val="22"/>
        </w:rPr>
        <w:t>而</w:t>
      </w:r>
      <w:r w:rsidRPr="01A08609" w:rsidR="00E605AA">
        <w:rPr>
          <w:rFonts w:ascii="宋体" w:hAnsi="宋体" w:eastAsia="宋体" w:cs="宋体"/>
          <w:kern w:val="0"/>
          <w:sz w:val="22"/>
          <w:szCs w:val="22"/>
        </w:rPr>
        <w:t>成为最富有的广告人之一。</w:t>
      </w:r>
    </w:p>
    <w:p w:rsidRPr="007D0235" w:rsidR="007D0235" w:rsidP="5068912A" w:rsidRDefault="007D0235" w14:paraId="3A5DF0C5" w14:textId="1C0D621A">
      <w:pPr>
        <w:rPr>
          <w:rFonts w:ascii="宋体" w:hAnsi="宋体" w:eastAsia="宋体" w:cs="宋体"/>
          <w:kern w:val="0"/>
          <w:sz w:val="22"/>
          <w:szCs w:val="22"/>
        </w:rPr>
      </w:pPr>
      <w:bookmarkStart w:name="3AIX-1648649502435" w:id="59"/>
      <w:bookmarkEnd w:id="59"/>
      <w:r w:rsidRPr="5068912A">
        <w:rPr>
          <w:rFonts w:ascii="宋体" w:hAnsi="宋体" w:eastAsia="宋体" w:cs="宋体"/>
          <w:kern w:val="0"/>
          <w:sz w:val="22"/>
          <w:szCs w:val="22"/>
        </w:rPr>
        <w:t>68．</w:t>
      </w:r>
      <w:ins w:author="林 慕空" w:date="2023-12-18T08:33:32.278Z" w:id="697105122">
        <w:r w:rsidRPr="01A08609" w:rsidR="01A08609">
          <w:rPr>
            <w:rFonts w:ascii="宋体" w:hAnsi="宋体" w:eastAsia="宋体" w:cs="宋体"/>
            <w:sz w:val="22"/>
            <w:szCs w:val="22"/>
          </w:rPr>
          <w:t>亚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瑟·</w:t>
      </w:r>
      <w:ins w:author="林 慕空" w:date="2023-12-18T08:33:54.241Z" w:id="581181606">
        <w:r w:rsidRPr="01A08609" w:rsidR="01A08609">
          <w:rPr>
            <w:rFonts w:ascii="宋体" w:hAnsi="宋体" w:eastAsia="宋体" w:cs="宋体"/>
            <w:sz w:val="22"/>
            <w:szCs w:val="22"/>
          </w:rPr>
          <w:t>戈弗</w:t>
        </w:r>
      </w:ins>
      <w:r w:rsidRPr="5068912A" w:rsidR="008B0614">
        <w:rPr>
          <w:rFonts w:ascii="宋体" w:hAnsi="宋体" w:eastAsia="宋体" w:cs="宋体"/>
          <w:kern w:val="0"/>
          <w:sz w:val="22"/>
          <w:szCs w:val="22"/>
        </w:rPr>
        <w:t>雷</w:t>
      </w:r>
      <w:r w:rsidRPr="5068912A" w:rsidR="00CE16E4">
        <w:rPr>
          <w:rFonts w:ascii="等线" w:hAnsi="等线" w:cs="等线" w:asciiTheme="minorEastAsia" w:hAnsiTheme="minorEastAsia" w:cstheme="minorEastAsia"/>
        </w:rPr>
        <w:t>Arthur Godfrey（1903-1983）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23004B">
        <w:rPr>
          <w:rFonts w:ascii="宋体" w:hAnsi="宋体" w:eastAsia="宋体" w:cs="宋体"/>
          <w:kern w:val="0"/>
          <w:sz w:val="22"/>
          <w:szCs w:val="22"/>
        </w:rPr>
        <w:t>广播电视广告名星</w:t>
      </w:r>
    </w:p>
    <w:p w:rsidRPr="007D0235" w:rsidR="007D0235" w:rsidP="5068912A" w:rsidRDefault="007D0235" w14:paraId="40EA928D" w14:textId="619ECC09">
      <w:pPr>
        <w:rPr>
          <w:rFonts w:ascii="宋体" w:hAnsi="宋体" w:eastAsia="宋体" w:cs="宋体"/>
          <w:kern w:val="0"/>
          <w:sz w:val="22"/>
          <w:szCs w:val="22"/>
        </w:rPr>
      </w:pPr>
      <w:bookmarkStart w:name="xlv9-1648649502437" w:id="60"/>
      <w:bookmarkEnd w:id="60"/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69. </w:t>
      </w:r>
      <w:ins w:author="林 慕空" w:date="2023-12-18T08:34:12.58Z" w:id="1470375353">
        <w:r w:rsidRPr="01A08609" w:rsidR="01A08609">
          <w:rPr>
            <w:rFonts w:ascii="宋体" w:hAnsi="宋体" w:eastAsia="宋体" w:cs="宋体"/>
            <w:sz w:val="22"/>
            <w:szCs w:val="22"/>
          </w:rPr>
          <w:t>老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尼尔森 </w:t>
      </w:r>
      <w:r w:rsidRPr="5068912A" w:rsidR="00CF3C14">
        <w:rPr>
          <w:rFonts w:ascii="等线" w:hAnsi="等线" w:cs="等线" w:asciiTheme="minorEastAsia" w:hAnsiTheme="minorEastAsia" w:cstheme="minorEastAsia"/>
        </w:rPr>
        <w:t>A.C. Nielsen Sr.（1898-1980）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：现代市场研究奠基人</w:t>
      </w:r>
    </w:p>
    <w:p w:rsidRPr="007D0235" w:rsidR="007D0235" w:rsidP="5068912A" w:rsidRDefault="007D0235" w14:paraId="02051507" w14:textId="70139052">
      <w:pPr>
        <w:rPr>
          <w:rFonts w:ascii="宋体" w:hAnsi="宋体" w:eastAsia="宋体" w:cs="宋体"/>
          <w:kern w:val="0"/>
          <w:sz w:val="22"/>
          <w:szCs w:val="22"/>
        </w:rPr>
      </w:pPr>
      <w:bookmarkStart w:name="xu52-1648649502439" w:id="61"/>
      <w:bookmarkEnd w:id="61"/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70. </w:t>
      </w:r>
      <w:r w:rsidRPr="5068912A" w:rsidR="5068912A">
        <w:rPr>
          <w:rFonts w:ascii="宋体" w:hAnsi="宋体" w:eastAsia="宋体" w:cs="宋体"/>
          <w:sz w:val="22"/>
          <w:szCs w:val="22"/>
        </w:rPr>
        <w:t>老詹姆斯·麦格劳</w:t>
      </w:r>
      <w:r w:rsidRPr="5068912A" w:rsidR="00704708">
        <w:rPr>
          <w:rFonts w:ascii="宋体" w:hAnsi="宋体" w:eastAsia="宋体" w:cs="宋体"/>
          <w:sz w:val="22"/>
          <w:szCs w:val="22"/>
        </w:rPr>
        <w:t xml:space="preserve"> </w:t>
      </w:r>
      <w:r w:rsidRPr="5068912A">
        <w:rPr>
          <w:rFonts w:ascii="等线" w:hAnsi="等线" w:cs="等线" w:asciiTheme="minorEastAsia" w:hAnsiTheme="minorEastAsia" w:cstheme="minorEastAsia"/>
          <w:kern w:val="0"/>
        </w:rPr>
        <w:t>James H. McGraw Sr.（1860-1948）</w:t>
      </w:r>
      <w:r w:rsidRPr="5068912A" w:rsidR="001B502D">
        <w:rPr>
          <w:rFonts w:ascii="宋体" w:hAnsi="宋体" w:eastAsia="宋体" w:cs="宋体"/>
          <w:kern w:val="0"/>
          <w:sz w:val="22"/>
          <w:szCs w:val="22"/>
          <w:lang w:val="zh-CN"/>
        </w:rPr>
        <w:t>：</w:t>
      </w:r>
      <w:r w:rsidRPr="5068912A" w:rsidR="005355A2">
        <w:rPr>
          <w:rFonts w:ascii="宋体" w:hAnsi="宋体" w:eastAsia="宋体" w:cs="宋体"/>
          <w:kern w:val="0"/>
          <w:sz w:val="22"/>
          <w:szCs w:val="22"/>
          <w:lang w:val="zh-CN"/>
        </w:rPr>
        <w:t>创建了</w:t>
      </w:r>
      <w:r w:rsidRPr="5068912A" w:rsidR="005355A2">
        <w:rPr>
          <w:rFonts w:ascii="宋体" w:hAnsi="宋体" w:eastAsia="宋体" w:cs="宋体"/>
          <w:kern w:val="0"/>
          <w:sz w:val="22"/>
          <w:szCs w:val="22"/>
          <w:lang w:val="zh-CN"/>
        </w:rPr>
        <w:t>国际出版</w:t>
      </w:r>
      <w:r w:rsidRPr="5068912A" w:rsidR="001B502D">
        <w:rPr>
          <w:rFonts w:ascii="宋体" w:hAnsi="宋体" w:eastAsia="宋体" w:cs="宋体"/>
          <w:kern w:val="0"/>
          <w:sz w:val="22"/>
          <w:szCs w:val="22"/>
          <w:lang w:val="zh-CN"/>
        </w:rPr>
        <w:t>公司</w:t>
      </w:r>
      <w:r w:rsidRPr="5068912A" w:rsidR="5068912A">
        <w:rPr>
          <w:rFonts w:ascii="宋体" w:hAnsi="宋体" w:eastAsia="宋体" w:cs="宋体"/>
          <w:sz w:val="22"/>
          <w:szCs w:val="22"/>
          <w:lang w:val="zh-CN"/>
        </w:rPr>
        <w:t>麦格劳-希尔。</w:t>
      </w:r>
    </w:p>
    <w:p w:rsidRPr="007D0235" w:rsidR="007D0235" w:rsidP="5068912A" w:rsidRDefault="007D0235" w14:paraId="18044CF1" w14:textId="6E8B54B6">
      <w:pPr>
        <w:rPr>
          <w:rFonts w:ascii="宋体" w:hAnsi="宋体" w:eastAsia="宋体" w:cs="宋体"/>
          <w:kern w:val="0"/>
          <w:sz w:val="22"/>
          <w:szCs w:val="22"/>
        </w:rPr>
      </w:pPr>
      <w:bookmarkStart w:name="9G7a-1648649502442" w:id="62"/>
      <w:bookmarkEnd w:id="62"/>
      <w:r w:rsidRPr="5068912A">
        <w:rPr>
          <w:rFonts w:ascii="宋体" w:hAnsi="宋体" w:eastAsia="宋体" w:cs="宋体"/>
          <w:kern w:val="0"/>
          <w:sz w:val="22"/>
          <w:szCs w:val="22"/>
        </w:rPr>
        <w:t>71．杰</w:t>
      </w:r>
      <w:r w:rsidRPr="5068912A">
        <w:rPr>
          <w:rFonts w:ascii="宋体" w:hAnsi="宋体" w:eastAsia="宋体" w:cs="宋体"/>
          <w:kern w:val="0"/>
          <w:sz w:val="22"/>
          <w:szCs w:val="22"/>
        </w:rPr>
        <w:t>里</w:t>
      </w:r>
      <w:r w:rsidRPr="5068912A">
        <w:rPr>
          <w:rFonts w:ascii="宋体" w:hAnsi="宋体" w:eastAsia="宋体" w:cs="宋体"/>
          <w:kern w:val="0"/>
          <w:sz w:val="22"/>
          <w:szCs w:val="22"/>
        </w:rPr>
        <w:t>·</w:t>
      </w:r>
      <w:ins w:author="林 慕空" w:date="2023-12-18T08:35:43.214Z" w:id="1531268662">
        <w:r w:rsidRPr="01A08609" w:rsidR="01A08609">
          <w:rPr>
            <w:rFonts w:ascii="宋体" w:hAnsi="宋体" w:eastAsia="宋体" w:cs="宋体"/>
            <w:sz w:val="22"/>
            <w:szCs w:val="22"/>
          </w:rPr>
          <w:t>德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拉·费</w:t>
      </w:r>
      <w:ins w:author="林 慕空" w:date="2023-12-18T08:35:51.174Z" w:id="531936446">
        <w:r w:rsidRPr="01A08609" w:rsidR="01A08609">
          <w:rPr>
            <w:rFonts w:ascii="宋体" w:hAnsi="宋体" w:eastAsia="宋体" w:cs="宋体"/>
            <w:sz w:val="22"/>
            <w:szCs w:val="22"/>
          </w:rPr>
          <w:t>明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纳</w:t>
      </w:r>
      <w:r w:rsidRPr="5068912A" w:rsidR="00854770">
        <w:rPr>
          <w:rFonts w:ascii="等线" w:hAnsi="等线" w:cs="等线" w:asciiTheme="minorEastAsia" w:hAnsiTheme="minorEastAsia" w:cstheme="minorEastAsia"/>
        </w:rPr>
        <w:t>Jerry Della Femina（1936-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237791">
        <w:rPr>
          <w:rFonts w:ascii="宋体" w:hAnsi="宋体" w:eastAsia="宋体" w:cs="宋体"/>
          <w:kern w:val="0"/>
          <w:sz w:val="22"/>
          <w:szCs w:val="22"/>
        </w:rPr>
        <w:t>创意广告流</w:t>
      </w:r>
      <w:r w:rsidRPr="5068912A" w:rsidR="005D4E04">
        <w:rPr>
          <w:rFonts w:ascii="宋体" w:hAnsi="宋体" w:eastAsia="宋体" w:cs="宋体"/>
          <w:kern w:val="0"/>
          <w:sz w:val="22"/>
          <w:szCs w:val="22"/>
        </w:rPr>
        <w:t>派的</w:t>
      </w:r>
      <w:r w:rsidRPr="5068912A" w:rsidR="00587259">
        <w:rPr>
          <w:rFonts w:ascii="宋体" w:hAnsi="宋体" w:eastAsia="宋体" w:cs="宋体"/>
          <w:kern w:val="0"/>
          <w:sz w:val="22"/>
          <w:szCs w:val="22"/>
        </w:rPr>
        <w:t>代表人物之一，</w:t>
      </w:r>
      <w:r w:rsidRPr="5068912A" w:rsidR="00FD7252">
        <w:rPr>
          <w:rFonts w:ascii="宋体" w:hAnsi="宋体" w:eastAsia="宋体" w:cs="宋体"/>
          <w:kern w:val="0"/>
          <w:sz w:val="22"/>
          <w:szCs w:val="22"/>
        </w:rPr>
        <w:t>声称“</w:t>
      </w:r>
      <w:r w:rsidRPr="5068912A">
        <w:rPr>
          <w:rFonts w:ascii="宋体" w:hAnsi="宋体" w:eastAsia="宋体" w:cs="宋体"/>
          <w:kern w:val="0"/>
          <w:sz w:val="22"/>
          <w:szCs w:val="22"/>
        </w:rPr>
        <w:t>超级碗就是审判日</w:t>
      </w:r>
      <w:r w:rsidRPr="5068912A" w:rsidR="00FD7252">
        <w:rPr>
          <w:rFonts w:ascii="宋体" w:hAnsi="宋体" w:eastAsia="宋体" w:cs="宋体"/>
          <w:kern w:val="0"/>
          <w:sz w:val="22"/>
          <w:szCs w:val="22"/>
        </w:rPr>
        <w:t>”。</w:t>
      </w:r>
    </w:p>
    <w:p w:rsidRPr="007D0235" w:rsidR="007D0235" w:rsidP="01A08609" w:rsidRDefault="007D0235" w14:paraId="78087126" w14:textId="2C72A835">
      <w:pPr>
        <w:rPr>
          <w:rFonts w:ascii="宋体" w:hAnsi="宋体" w:eastAsia="宋体" w:cs="宋体"/>
          <w:kern w:val="0"/>
          <w:sz w:val="22"/>
          <w:szCs w:val="22"/>
        </w:rPr>
      </w:pPr>
      <w:bookmarkStart w:name="oJKs-1648649502444" w:id="63"/>
      <w:bookmarkEnd w:id="63"/>
      <w:r w:rsidRPr="01A08609">
        <w:rPr>
          <w:rFonts w:ascii="宋体" w:hAnsi="宋体" w:eastAsia="宋体" w:cs="宋体"/>
          <w:color w:val="FF0000"/>
          <w:kern w:val="0"/>
          <w:sz w:val="22"/>
          <w:szCs w:val="22"/>
        </w:rPr>
        <w:t>72</w:t>
      </w:r>
      <w:r w:rsidRPr="01A08609">
        <w:rPr>
          <w:rFonts w:ascii="宋体" w:hAnsi="宋体" w:eastAsia="宋体" w:cs="宋体"/>
          <w:kern w:val="0"/>
          <w:sz w:val="22"/>
          <w:szCs w:val="22"/>
        </w:rPr>
        <w:t xml:space="preserve">．本·达菲 </w:t>
      </w:r>
      <w:r w:rsidRPr="01A08609" w:rsidR="00936176">
        <w:rPr>
          <w:rFonts w:ascii="等线" w:hAnsi="等线" w:cs="等线" w:asciiTheme="minorEastAsia" w:hAnsiTheme="minorEastAsia" w:cstheme="minorEastAsia"/>
        </w:rPr>
        <w:t>Ben Duffy （1902-1970）</w:t>
      </w:r>
      <w:r w:rsidRPr="01A08609">
        <w:rPr>
          <w:rFonts w:ascii="宋体" w:hAnsi="宋体" w:eastAsia="宋体" w:cs="宋体"/>
          <w:kern w:val="0"/>
          <w:sz w:val="22"/>
          <w:szCs w:val="22"/>
        </w:rPr>
        <w:t>：</w:t>
      </w:r>
      <w:r w:rsidRPr="01A08609" w:rsidR="008573D9">
        <w:rPr>
          <w:rFonts w:ascii="等线" w:hAnsi="等线" w:cs="等线" w:asciiTheme="minorEastAsia" w:hAnsiTheme="minorEastAsia" w:cstheme="minorEastAsia"/>
        </w:rPr>
        <w:t xml:space="preserve">BBDO </w:t>
      </w:r>
      <w:r w:rsidRPr="01A08609" w:rsidR="008573D9">
        <w:rPr>
          <w:rFonts w:ascii="等线" w:hAnsi="等线" w:cs="等线" w:asciiTheme="minorEastAsia" w:hAnsiTheme="minorEastAsia" w:cstheme="minorEastAsia"/>
        </w:rPr>
        <w:t>总裁</w:t>
      </w:r>
      <w:r w:rsidRPr="01A08609" w:rsidR="00F870A5">
        <w:rPr>
          <w:rFonts w:ascii="等线" w:hAnsi="等线" w:cs="等线" w:asciiTheme="minorEastAsia" w:hAnsiTheme="minorEastAsia" w:cstheme="minorEastAsia"/>
        </w:rPr>
        <w:t xml:space="preserve"> </w:t>
      </w:r>
      <w:r w:rsidRPr="01A08609" w:rsidR="00F870A5">
        <w:rPr>
          <w:rFonts w:ascii="等线" w:hAnsi="等线" w:cs="等线" w:asciiTheme="minorEastAsia" w:hAnsiTheme="minorEastAsia" w:cstheme="minorEastAsia"/>
        </w:rPr>
        <w:t xml:space="preserve"> </w:t>
      </w:r>
      <w:r w:rsidRPr="01A08609">
        <w:rPr>
          <w:rFonts w:ascii="宋体" w:hAnsi="宋体" w:eastAsia="宋体" w:cs="宋体"/>
          <w:kern w:val="0"/>
          <w:sz w:val="22"/>
          <w:szCs w:val="22"/>
        </w:rPr>
        <w:t>新业务拓展高手</w:t>
      </w:r>
    </w:p>
    <w:p w:rsidRPr="007D0235" w:rsidR="007D0235" w:rsidP="5068912A" w:rsidRDefault="007D0235" w14:paraId="76E9A71A" w14:textId="55AEA36A">
      <w:pPr>
        <w:rPr>
          <w:rFonts w:ascii="宋体" w:hAnsi="宋体" w:eastAsia="宋体" w:cs="宋体"/>
          <w:kern w:val="0"/>
          <w:sz w:val="22"/>
          <w:szCs w:val="22"/>
        </w:rPr>
      </w:pPr>
      <w:bookmarkStart w:name="SzXc-1648649502446" w:id="64"/>
      <w:bookmarkEnd w:id="64"/>
      <w:r w:rsidRPr="5068912A">
        <w:rPr>
          <w:rFonts w:ascii="宋体" w:hAnsi="宋体" w:eastAsia="宋体" w:cs="宋体"/>
          <w:kern w:val="0"/>
          <w:sz w:val="22"/>
          <w:szCs w:val="22"/>
        </w:rPr>
        <w:t>73．</w:t>
      </w:r>
      <w:ins w:author="林 慕空" w:date="2023-12-18T08:36:14.919Z" w:id="471396181">
        <w:r w:rsidRPr="01A08609" w:rsidR="01A08609">
          <w:rPr>
            <w:rFonts w:ascii="宋体" w:hAnsi="宋体" w:eastAsia="宋体" w:cs="宋体"/>
            <w:sz w:val="22"/>
            <w:szCs w:val="22"/>
          </w:rPr>
          <w:t>欧内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斯特·</w:t>
      </w:r>
      <w:ins w:author="林 慕空" w:date="2023-12-18T08:36:34.455Z" w:id="1684267144">
        <w:r w:rsidRPr="01A08609" w:rsidR="01A08609">
          <w:rPr>
            <w:rFonts w:ascii="宋体" w:hAnsi="宋体" w:eastAsia="宋体" w:cs="宋体"/>
            <w:sz w:val="22"/>
            <w:szCs w:val="22"/>
          </w:rPr>
          <w:t>埃</w:t>
        </w:r>
      </w:ins>
      <w:ins w:author="林 慕空" w:date="2023-12-18T08:36:39.757Z" w:id="1330709669">
        <w:r w:rsidRPr="01A08609" w:rsidR="01A08609">
          <w:rPr>
            <w:rFonts w:ascii="宋体" w:hAnsi="宋体" w:eastAsia="宋体" w:cs="宋体"/>
            <w:sz w:val="22"/>
            <w:szCs w:val="22"/>
          </w:rPr>
          <w:t>莫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·卡尔金斯</w:t>
      </w:r>
      <w:r w:rsidRPr="5068912A" w:rsidR="00025FBA">
        <w:rPr>
          <w:rFonts w:ascii="等线" w:hAnsi="等线" w:cs="等线" w:asciiTheme="minorEastAsia" w:hAnsiTheme="minorEastAsia" w:cstheme="minorEastAsia"/>
        </w:rPr>
        <w:t>Earnest Elmo Calkins（1868-1964）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176371">
        <w:rPr>
          <w:rFonts w:ascii="宋体" w:hAnsi="宋体" w:eastAsia="宋体" w:cs="宋体"/>
          <w:kern w:val="0"/>
          <w:sz w:val="22"/>
          <w:szCs w:val="22"/>
        </w:rPr>
        <w:t>将设计美带入广告的先</w:t>
      </w:r>
      <w:r w:rsidRPr="5068912A" w:rsidR="0069524D">
        <w:rPr>
          <w:rFonts w:ascii="宋体" w:hAnsi="宋体" w:eastAsia="宋体" w:cs="宋体"/>
          <w:kern w:val="0"/>
          <w:sz w:val="22"/>
          <w:szCs w:val="22"/>
        </w:rPr>
        <w:t>锋。</w:t>
      </w:r>
    </w:p>
    <w:p w:rsidRPr="007D0235" w:rsidR="007D0235" w:rsidP="5068912A" w:rsidRDefault="007D0235" w14:paraId="7CBC8AA6" w14:textId="2CB62DC7">
      <w:pPr>
        <w:rPr>
          <w:rFonts w:ascii="宋体" w:hAnsi="宋体" w:eastAsia="宋体" w:cs="宋体"/>
          <w:kern w:val="0"/>
          <w:sz w:val="22"/>
          <w:szCs w:val="22"/>
        </w:rPr>
      </w:pPr>
      <w:bookmarkStart w:name="SR7u-1648649502448" w:id="65"/>
      <w:bookmarkEnd w:id="65"/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74．乔治·路易斯 </w:t>
      </w:r>
      <w:r w:rsidRPr="5068912A" w:rsidR="0098480D">
        <w:rPr>
          <w:rFonts w:ascii="等线" w:hAnsi="等线" w:cs="等线" w:asciiTheme="minorEastAsia" w:hAnsiTheme="minorEastAsia" w:cstheme="minorEastAsia"/>
        </w:rPr>
        <w:t>George Lois（1931-</w:t>
      </w:r>
      <w:ins w:author="林 慕空" w:date="2023-12-18T08:37:18.057Z" w:id="763729992">
        <w:r w:rsidRPr="01A08609" w:rsidR="01A08609">
          <w:rPr>
            <w:rFonts w:ascii="等线" w:hAnsi="等线" w:cs="等线" w:asciiTheme="minorEastAsia" w:hAnsiTheme="minorEastAsia" w:cstheme="minorEastAsia"/>
          </w:rPr>
          <w:t>2022</w:t>
        </w:r>
      </w:ins>
      <w:r w:rsidRPr="5068912A" w:rsidR="0098480D">
        <w:rPr>
          <w:rFonts w:ascii="等线" w:hAnsi="等线" w:cs="等线" w:asciiTheme="minorEastAsia" w:hAnsiTheme="minorEastAsia" w:cstheme="minorEastAsia"/>
        </w:rPr>
        <w:t xml:space="preserve">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：麦迪逊大道上特立独行的“坏小孩”</w:t>
      </w:r>
    </w:p>
    <w:p w:rsidRPr="007D0235" w:rsidR="007D0235" w:rsidP="007D0235" w:rsidRDefault="007D0235" w14:paraId="68200C65" w14:textId="66416DB4">
      <w:pPr>
        <w:rPr>
          <w:rFonts w:hint="eastAsia" w:ascii="宋体" w:hAnsi="宋体" w:eastAsia="宋体" w:cs="宋体"/>
          <w:kern w:val="0"/>
          <w:sz w:val="22"/>
        </w:rPr>
      </w:pPr>
      <w:bookmarkStart w:name="DJIE-1648649502450" w:id="66"/>
      <w:bookmarkEnd w:id="66"/>
      <w:r w:rsidRPr="007D0235">
        <w:rPr>
          <w:rFonts w:ascii="宋体" w:hAnsi="宋体" w:eastAsia="宋体" w:cs="宋体"/>
          <w:kern w:val="0"/>
          <w:sz w:val="22"/>
        </w:rPr>
        <w:t>75．迈克尔·乔丹</w:t>
      </w:r>
      <w:r w:rsidRPr="35558D18" w:rsidR="0069524D">
        <w:rPr>
          <w:rFonts w:asciiTheme="minorEastAsia" w:hAnsiTheme="minorEastAsia" w:cstheme="minorEastAsia"/>
        </w:rPr>
        <w:t>Michael Jordan（1963- ）</w:t>
      </w:r>
      <w:r w:rsidRPr="007D0235">
        <w:rPr>
          <w:rFonts w:ascii="宋体" w:hAnsi="宋体" w:eastAsia="宋体" w:cs="宋体"/>
          <w:kern w:val="0"/>
          <w:sz w:val="22"/>
        </w:rPr>
        <w:t>：</w:t>
      </w:r>
      <w:r w:rsidR="00392E4E">
        <w:rPr>
          <w:rFonts w:hint="eastAsia" w:ascii="宋体" w:hAnsi="宋体" w:eastAsia="宋体" w:cs="宋体"/>
          <w:kern w:val="0"/>
          <w:sz w:val="22"/>
        </w:rPr>
        <w:t>品牌</w:t>
      </w:r>
      <w:r w:rsidR="00C31637">
        <w:rPr>
          <w:rFonts w:hint="eastAsia" w:ascii="宋体" w:hAnsi="宋体" w:eastAsia="宋体" w:cs="宋体"/>
          <w:kern w:val="0"/>
          <w:sz w:val="22"/>
        </w:rPr>
        <w:t>（</w:t>
      </w:r>
      <w:r w:rsidR="00392E4E">
        <w:rPr>
          <w:rFonts w:hint="eastAsia" w:ascii="宋体" w:hAnsi="宋体" w:eastAsia="宋体" w:cs="宋体"/>
          <w:kern w:val="0"/>
          <w:sz w:val="22"/>
        </w:rPr>
        <w:t>耐克</w:t>
      </w:r>
      <w:r w:rsidR="00FF5DFB">
        <w:rPr>
          <w:rFonts w:hint="eastAsia" w:ascii="宋体" w:hAnsi="宋体" w:eastAsia="宋体" w:cs="宋体"/>
          <w:kern w:val="0"/>
          <w:sz w:val="22"/>
        </w:rPr>
        <w:t>等）</w:t>
      </w:r>
      <w:r w:rsidR="00FF5DFB">
        <w:rPr>
          <w:rFonts w:hint="eastAsia" w:ascii="宋体" w:hAnsi="宋体" w:eastAsia="宋体" w:cs="宋体"/>
          <w:kern w:val="0"/>
          <w:sz w:val="22"/>
        </w:rPr>
        <w:t>代言人</w:t>
      </w:r>
      <w:r w:rsidR="00FF5DFB">
        <w:rPr>
          <w:rFonts w:hint="eastAsia" w:ascii="宋体" w:hAnsi="宋体" w:eastAsia="宋体" w:cs="宋体"/>
          <w:kern w:val="0"/>
          <w:sz w:val="22"/>
        </w:rPr>
        <w:t>的标</w:t>
      </w:r>
      <w:r w:rsidR="004314B5">
        <w:rPr>
          <w:rFonts w:hint="eastAsia" w:ascii="宋体" w:hAnsi="宋体" w:eastAsia="宋体" w:cs="宋体"/>
          <w:kern w:val="0"/>
          <w:sz w:val="22"/>
        </w:rPr>
        <w:t>杆。</w:t>
      </w:r>
    </w:p>
    <w:p w:rsidRPr="007D0235" w:rsidR="007D0235" w:rsidP="5068912A" w:rsidRDefault="007D0235" w14:paraId="308875E7" w14:textId="1B46F1AF">
      <w:pPr>
        <w:rPr>
          <w:rFonts w:ascii="宋体" w:hAnsi="宋体" w:eastAsia="宋体" w:cs="宋体"/>
          <w:kern w:val="0"/>
          <w:sz w:val="22"/>
          <w:szCs w:val="22"/>
        </w:rPr>
      </w:pPr>
      <w:bookmarkStart w:name="wHTl-1648649502452" w:id="67"/>
      <w:bookmarkEnd w:id="67"/>
      <w:r w:rsidRPr="5068912A">
        <w:rPr>
          <w:rFonts w:ascii="宋体" w:hAnsi="宋体" w:eastAsia="宋体" w:cs="宋体"/>
          <w:kern w:val="0"/>
          <w:sz w:val="22"/>
          <w:szCs w:val="22"/>
        </w:rPr>
        <w:t>76．西奥多·瑞</w:t>
      </w:r>
      <w:r w:rsidRPr="5068912A">
        <w:rPr>
          <w:rFonts w:ascii="宋体" w:hAnsi="宋体" w:eastAsia="宋体" w:cs="宋体"/>
          <w:kern w:val="0"/>
          <w:sz w:val="22"/>
          <w:szCs w:val="22"/>
        </w:rPr>
        <w:t>普利</w:t>
      </w:r>
      <w:ins w:author="林 慕空" w:date="2023-12-18T08:37:56.467Z" w:id="378661765">
        <w:r w:rsidRPr="01A08609" w:rsidR="01A08609">
          <w:rPr>
            <w:rFonts w:ascii="宋体" w:hAnsi="宋体" w:eastAsia="宋体" w:cs="宋体"/>
            <w:sz w:val="22"/>
            <w:szCs w:val="22"/>
          </w:rPr>
          <w:t>尔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 </w:t>
      </w:r>
      <w:r w:rsidRPr="5068912A" w:rsidR="004314B5">
        <w:rPr>
          <w:rFonts w:ascii="等线" w:hAnsi="等线" w:cs="等线" w:asciiTheme="minorEastAsia" w:hAnsiTheme="minorEastAsia" w:cstheme="minorEastAsia"/>
        </w:rPr>
        <w:t>Theodore （Ted） Repplier（1889-1971）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E75988">
        <w:rPr>
          <w:rFonts w:ascii="宋体" w:hAnsi="宋体" w:eastAsia="宋体" w:cs="宋体"/>
          <w:kern w:val="0"/>
          <w:sz w:val="22"/>
          <w:szCs w:val="22"/>
        </w:rPr>
        <w:t>著名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广告</w:t>
      </w:r>
      <w:r w:rsidRPr="5068912A" w:rsidR="00E75988">
        <w:rPr>
          <w:rFonts w:ascii="宋体" w:hAnsi="宋体" w:eastAsia="宋体" w:cs="宋体"/>
          <w:kern w:val="0"/>
          <w:sz w:val="22"/>
          <w:szCs w:val="22"/>
        </w:rPr>
        <w:t>组织活动家。</w:t>
      </w:r>
    </w:p>
    <w:p w:rsidRPr="007D0235" w:rsidR="007D0235" w:rsidP="5068912A" w:rsidRDefault="007D0235" w14:paraId="7E1FF861" w14:textId="7D50791A">
      <w:pPr>
        <w:rPr>
          <w:rFonts w:ascii="宋体" w:hAnsi="宋体" w:eastAsia="宋体" w:cs="宋体"/>
          <w:kern w:val="0"/>
          <w:sz w:val="22"/>
          <w:szCs w:val="22"/>
        </w:rPr>
      </w:pPr>
      <w:bookmarkStart w:name="jsE7-1648649502454" w:id="68"/>
      <w:bookmarkEnd w:id="68"/>
      <w:r w:rsidRPr="5068912A">
        <w:rPr>
          <w:rFonts w:ascii="宋体" w:hAnsi="宋体" w:eastAsia="宋体" w:cs="宋体"/>
          <w:kern w:val="0"/>
          <w:sz w:val="22"/>
          <w:szCs w:val="22"/>
        </w:rPr>
        <w:t>77．鲁</w:t>
      </w:r>
      <w:ins w:author="林 慕空" w:date="2023-12-18T08:38:12.441Z" w:id="1565811935">
        <w:r w:rsidRPr="01A08609" w:rsidR="01A08609">
          <w:rPr>
            <w:rFonts w:ascii="宋体" w:hAnsi="宋体" w:eastAsia="宋体" w:cs="宋体"/>
            <w:sz w:val="22"/>
            <w:szCs w:val="22"/>
          </w:rPr>
          <w:t>恩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·阿</w:t>
      </w:r>
      <w:ins w:author="林 慕空" w:date="2023-12-18T08:38:25.934Z" w:id="1449194387">
        <w:r w:rsidRPr="01A08609" w:rsidR="01A08609">
          <w:rPr>
            <w:rFonts w:ascii="宋体" w:hAnsi="宋体" w:eastAsia="宋体" w:cs="宋体"/>
            <w:sz w:val="22"/>
            <w:szCs w:val="22"/>
          </w:rPr>
          <w:t>尔利</w:t>
        </w:r>
      </w:ins>
      <w:r w:rsidRPr="5068912A" w:rsidR="005E4A0E">
        <w:rPr>
          <w:rFonts w:ascii="宋体" w:hAnsi="宋体" w:eastAsia="宋体" w:cs="宋体"/>
          <w:kern w:val="0"/>
          <w:sz w:val="22"/>
          <w:szCs w:val="22"/>
        </w:rPr>
        <w:t xml:space="preserve">奇 </w:t>
      </w:r>
      <w:r w:rsidRPr="5068912A" w:rsidR="004169AB">
        <w:rPr>
          <w:rFonts w:ascii="等线" w:hAnsi="等线" w:cs="等线" w:asciiTheme="minorEastAsia" w:hAnsiTheme="minorEastAsia" w:cstheme="minorEastAsia"/>
        </w:rPr>
        <w:t>Roone Arledge（1931-</w:t>
      </w:r>
      <w:r w:rsidRPr="5068912A" w:rsidR="004169AB">
        <w:rPr>
          <w:rFonts w:ascii="等线" w:hAnsi="等线" w:cs="等线" w:asciiTheme="minorEastAsia" w:hAnsiTheme="minorEastAsia" w:cstheme="minorEastAsia"/>
        </w:rPr>
        <w:t>2002</w:t>
      </w:r>
      <w:r w:rsidRPr="5068912A" w:rsidR="004169AB">
        <w:rPr>
          <w:rFonts w:ascii="等线" w:hAnsi="等线" w:cs="等线" w:asciiTheme="minorEastAsia" w:hAnsiTheme="minorEastAsia" w:cstheme="minorEastAsia"/>
        </w:rPr>
        <w:t xml:space="preserve">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3F10F6">
        <w:rPr>
          <w:rFonts w:ascii="宋体" w:hAnsi="宋体" w:eastAsia="宋体" w:cs="宋体"/>
          <w:kern w:val="0"/>
          <w:sz w:val="22"/>
          <w:szCs w:val="22"/>
        </w:rPr>
        <w:t>现代体育频</w:t>
      </w:r>
      <w:r w:rsidRPr="5068912A" w:rsidR="00892B5D">
        <w:rPr>
          <w:rFonts w:ascii="宋体" w:hAnsi="宋体" w:eastAsia="宋体" w:cs="宋体"/>
          <w:kern w:val="0"/>
          <w:sz w:val="22"/>
          <w:szCs w:val="22"/>
        </w:rPr>
        <w:t>道和体育营销的</w:t>
      </w:r>
      <w:r w:rsidRPr="5068912A" w:rsidR="005170D4">
        <w:rPr>
          <w:rFonts w:ascii="宋体" w:hAnsi="宋体" w:eastAsia="宋体" w:cs="宋体"/>
          <w:kern w:val="0"/>
          <w:sz w:val="22"/>
          <w:szCs w:val="22"/>
        </w:rPr>
        <w:t>创新</w:t>
      </w:r>
      <w:r w:rsidRPr="5068912A">
        <w:rPr>
          <w:rFonts w:ascii="宋体" w:hAnsi="宋体" w:eastAsia="宋体" w:cs="宋体"/>
          <w:kern w:val="0"/>
          <w:sz w:val="22"/>
          <w:szCs w:val="22"/>
        </w:rPr>
        <w:t>缔造</w:t>
      </w:r>
      <w:r w:rsidRPr="5068912A" w:rsidR="003170B6">
        <w:rPr>
          <w:rFonts w:ascii="宋体" w:hAnsi="宋体" w:eastAsia="宋体" w:cs="宋体"/>
          <w:kern w:val="0"/>
          <w:sz w:val="22"/>
          <w:szCs w:val="22"/>
        </w:rPr>
        <w:t>者。</w:t>
      </w:r>
    </w:p>
    <w:p w:rsidRPr="007D0235" w:rsidR="007D0235" w:rsidP="0BBEF21B" w:rsidRDefault="007D0235" w14:paraId="2B889CCC" w14:textId="3AB1BD04">
      <w:pPr>
        <w:rPr>
          <w:rFonts w:ascii="宋体" w:hAnsi="宋体" w:eastAsia="宋体" w:cs="宋体"/>
          <w:kern w:val="0"/>
          <w:sz w:val="22"/>
          <w:szCs w:val="22"/>
        </w:rPr>
      </w:pPr>
      <w:bookmarkStart w:name="SxyZ-1648649502456" w:id="69"/>
      <w:bookmarkEnd w:id="69"/>
      <w:r w:rsidRPr="0BBEF21B">
        <w:rPr>
          <w:rFonts w:ascii="宋体" w:hAnsi="宋体" w:eastAsia="宋体" w:cs="宋体"/>
          <w:kern w:val="0"/>
          <w:sz w:val="22"/>
          <w:szCs w:val="22"/>
        </w:rPr>
        <w:t>78．托马斯·伯</w:t>
      </w:r>
      <w:ins w:author="林 慕空" w:date="2023-12-18T08:38:50.821Z" w:id="68991565">
        <w:r w:rsidRPr="01A08609" w:rsidR="01A08609">
          <w:rPr>
            <w:rFonts w:ascii="宋体" w:hAnsi="宋体" w:eastAsia="宋体" w:cs="宋体"/>
            <w:sz w:val="22"/>
            <w:szCs w:val="22"/>
          </w:rPr>
          <w:t>勒</w:t>
        </w:r>
      </w:ins>
      <w:r w:rsidRPr="0BBEF21B">
        <w:rPr>
          <w:rFonts w:ascii="宋体" w:hAnsi="宋体" w:eastAsia="宋体" w:cs="宋体"/>
          <w:kern w:val="0"/>
          <w:sz w:val="22"/>
          <w:szCs w:val="22"/>
        </w:rPr>
        <w:t>尔</w:t>
      </w:r>
      <w:r w:rsidRPr="0BBEF21B" w:rsidR="003170B6">
        <w:rPr>
          <w:rFonts w:ascii="等线" w:hAnsi="等线" w:cs="等线" w:asciiTheme="minorEastAsia" w:hAnsiTheme="minorEastAsia" w:cstheme="minorEastAsia"/>
        </w:rPr>
        <w:t>Thomas J. Burrell（1939- ）</w:t>
      </w:r>
      <w:r w:rsidRPr="0BBEF21B">
        <w:rPr>
          <w:rFonts w:ascii="宋体" w:hAnsi="宋体" w:eastAsia="宋体" w:cs="宋体"/>
          <w:kern w:val="0"/>
          <w:sz w:val="22"/>
          <w:szCs w:val="22"/>
        </w:rPr>
        <w:t>：第一</w:t>
      </w:r>
      <w:r w:rsidRPr="0BBEF21B" w:rsidR="00A14649">
        <w:rPr>
          <w:rFonts w:ascii="宋体" w:hAnsi="宋体" w:eastAsia="宋体" w:cs="宋体"/>
          <w:kern w:val="0"/>
          <w:sz w:val="22"/>
          <w:szCs w:val="22"/>
        </w:rPr>
        <w:t>位</w:t>
      </w:r>
      <w:r w:rsidRPr="0BBEF21B" w:rsidR="00A14649">
        <w:rPr>
          <w:rFonts w:ascii="宋体" w:hAnsi="宋体" w:eastAsia="宋体" w:cs="宋体"/>
          <w:kern w:val="0"/>
          <w:sz w:val="22"/>
          <w:szCs w:val="22"/>
        </w:rPr>
        <w:t>黑人</w:t>
      </w:r>
      <w:r w:rsidRPr="0BBEF21B">
        <w:rPr>
          <w:rFonts w:ascii="宋体" w:hAnsi="宋体" w:eastAsia="宋体" w:cs="宋体"/>
          <w:kern w:val="0"/>
          <w:sz w:val="22"/>
          <w:szCs w:val="22"/>
        </w:rPr>
        <w:t>美国4A主席</w:t>
      </w:r>
      <w:r w:rsidRPr="0BBEF21B" w:rsidR="00A14649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5068912A" w:rsidRDefault="007D0235" w14:paraId="32F405D1" w14:textId="2BA6DD4F">
      <w:pPr>
        <w:rPr>
          <w:rFonts w:ascii="宋体" w:hAnsi="宋体" w:eastAsia="宋体" w:cs="宋体"/>
          <w:kern w:val="0"/>
          <w:sz w:val="22"/>
          <w:szCs w:val="22"/>
        </w:rPr>
      </w:pPr>
      <w:bookmarkStart w:name="gge7-1648649502458" w:id="70"/>
      <w:bookmarkEnd w:id="70"/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79. 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小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克</w:t>
      </w:r>
      <w:ins w:author="林 慕空" w:date="2023-12-18T08:39:18.126Z" w:id="1435074758">
        <w:r w:rsidRPr="01A08609" w:rsidR="01A08609">
          <w:rPr>
            <w:rFonts w:ascii="宋体" w:hAnsi="宋体" w:eastAsia="宋体" w:cs="宋体"/>
            <w:sz w:val="22"/>
            <w:szCs w:val="22"/>
          </w:rPr>
          <w:t>雷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恩 </w:t>
      </w:r>
      <w:r w:rsidRPr="5068912A" w:rsidR="007363C1">
        <w:rPr>
          <w:rFonts w:ascii="等线" w:hAnsi="等线" w:cs="等线" w:asciiTheme="minorEastAsia" w:hAnsiTheme="minorEastAsia" w:cstheme="minorEastAsia"/>
        </w:rPr>
        <w:t>G.D. Crain Jr.（1885-1973）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1A5AC6">
        <w:rPr>
          <w:rFonts w:ascii="宋体" w:hAnsi="宋体" w:eastAsia="宋体" w:cs="宋体"/>
          <w:kern w:val="0"/>
          <w:sz w:val="22"/>
          <w:szCs w:val="22"/>
        </w:rPr>
        <w:t>著名的</w:t>
      </w:r>
      <w:r w:rsidRPr="5068912A">
        <w:rPr>
          <w:rFonts w:ascii="宋体" w:hAnsi="宋体" w:eastAsia="宋体" w:cs="宋体"/>
          <w:kern w:val="0"/>
          <w:sz w:val="22"/>
          <w:szCs w:val="22"/>
        </w:rPr>
        <w:t>《广告时代》（Advertising Age）创始人</w:t>
      </w:r>
      <w:r w:rsidRPr="5068912A" w:rsidR="005B43ED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5068912A" w:rsidRDefault="007D0235" w14:paraId="568FF63F" w14:textId="21ABD700">
      <w:pPr>
        <w:rPr>
          <w:rFonts w:ascii="宋体" w:hAnsi="宋体" w:eastAsia="宋体" w:cs="宋体"/>
          <w:kern w:val="0"/>
          <w:sz w:val="22"/>
          <w:szCs w:val="22"/>
        </w:rPr>
      </w:pPr>
      <w:bookmarkStart w:name="eNYe-1648649502460" w:id="71"/>
      <w:bookmarkEnd w:id="71"/>
      <w:r w:rsidRPr="5068912A">
        <w:rPr>
          <w:rFonts w:ascii="宋体" w:hAnsi="宋体" w:eastAsia="宋体" w:cs="宋体"/>
          <w:kern w:val="0"/>
          <w:sz w:val="22"/>
          <w:szCs w:val="22"/>
        </w:rPr>
        <w:t>80．</w:t>
      </w:r>
      <w:ins w:author="林 慕空" w:date="2023-12-18T08:39:42.71Z" w:id="2117517973">
        <w:r w:rsidRPr="01A08609" w:rsidR="01A08609">
          <w:rPr>
            <w:rFonts w:ascii="宋体" w:hAnsi="宋体" w:eastAsia="宋体" w:cs="宋体"/>
            <w:sz w:val="22"/>
            <w:szCs w:val="22"/>
          </w:rPr>
          <w:t>爱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默</w:t>
      </w:r>
      <w:ins w:author="林 慕空" w:date="2023-12-18T08:39:39.475Z" w:id="659779538">
        <w:r w:rsidRPr="01A08609" w:rsidR="01A08609">
          <w:rPr>
            <w:rFonts w:ascii="宋体" w:hAnsi="宋体" w:eastAsia="宋体" w:cs="宋体"/>
            <w:sz w:val="22"/>
            <w:szCs w:val="22"/>
          </w:rPr>
          <w:t>生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·</w:t>
      </w:r>
      <w:r w:rsidRPr="5068912A" w:rsidR="0042651A">
        <w:rPr>
          <w:rFonts w:ascii="宋体" w:hAnsi="宋体" w:eastAsia="宋体" w:cs="宋体"/>
          <w:kern w:val="0"/>
          <w:sz w:val="22"/>
          <w:szCs w:val="22"/>
        </w:rPr>
        <w:t>富</w:t>
      </w:r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特 </w:t>
      </w:r>
      <w:r w:rsidRPr="5068912A" w:rsidR="00C4762F">
        <w:rPr>
          <w:rFonts w:ascii="等线" w:hAnsi="等线" w:cs="等线" w:asciiTheme="minorEastAsia" w:hAnsiTheme="minorEastAsia" w:cstheme="minorEastAsia"/>
        </w:rPr>
        <w:t>Emerson Foote（1906-1992）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893D37">
        <w:rPr>
          <w:rFonts w:ascii="宋体" w:hAnsi="宋体" w:eastAsia="宋体" w:cs="宋体"/>
          <w:kern w:val="0"/>
          <w:sz w:val="22"/>
          <w:szCs w:val="22"/>
        </w:rPr>
        <w:t>著名的</w:t>
      </w:r>
      <w:r w:rsidRPr="5068912A" w:rsidR="00574B20">
        <w:rPr>
          <w:rFonts w:ascii="宋体" w:hAnsi="宋体" w:eastAsia="宋体" w:cs="宋体"/>
          <w:kern w:val="0"/>
          <w:sz w:val="22"/>
          <w:szCs w:val="22"/>
        </w:rPr>
        <w:t>F</w:t>
      </w:r>
      <w:r w:rsidRPr="5068912A" w:rsidR="00574B20">
        <w:rPr>
          <w:rFonts w:ascii="宋体" w:hAnsi="宋体" w:eastAsia="宋体" w:cs="宋体"/>
          <w:kern w:val="0"/>
          <w:sz w:val="22"/>
          <w:szCs w:val="22"/>
        </w:rPr>
        <w:t>C</w:t>
      </w:r>
      <w:r w:rsidRPr="5068912A" w:rsidR="0069373E">
        <w:rPr>
          <w:rFonts w:ascii="宋体" w:hAnsi="宋体" w:eastAsia="宋体" w:cs="宋体"/>
          <w:kern w:val="0"/>
          <w:sz w:val="22"/>
          <w:szCs w:val="22"/>
        </w:rPr>
        <w:t>B</w:t>
      </w:r>
      <w:r w:rsidRPr="5068912A" w:rsidR="0042651A">
        <w:rPr>
          <w:rFonts w:ascii="宋体" w:hAnsi="宋体" w:eastAsia="宋体" w:cs="宋体"/>
          <w:kern w:val="0"/>
          <w:sz w:val="22"/>
          <w:szCs w:val="22"/>
          <w:lang w:val="zh-CN"/>
        </w:rPr>
        <w:t>联合创始人</w:t>
      </w:r>
      <w:r w:rsidRPr="5068912A" w:rsidR="00574B20">
        <w:rPr>
          <w:rFonts w:ascii="宋体" w:hAnsi="宋体" w:eastAsia="宋体" w:cs="宋体"/>
          <w:kern w:val="0"/>
          <w:sz w:val="22"/>
          <w:szCs w:val="22"/>
          <w:lang w:val="zh-CN"/>
        </w:rPr>
        <w:t>。</w:t>
      </w:r>
    </w:p>
    <w:p w:rsidRPr="007D0235" w:rsidR="007D0235" w:rsidP="5068912A" w:rsidRDefault="007D0235" w14:paraId="6BE6A820" w14:textId="19FFBAE6">
      <w:pPr>
        <w:rPr>
          <w:rFonts w:ascii="宋体" w:hAnsi="宋体" w:eastAsia="宋体" w:cs="宋体"/>
          <w:kern w:val="0"/>
          <w:sz w:val="22"/>
          <w:szCs w:val="22"/>
        </w:rPr>
      </w:pPr>
      <w:bookmarkStart w:name="93zN-1648649502462" w:id="72"/>
      <w:bookmarkEnd w:id="72"/>
      <w:r w:rsidRPr="5068912A">
        <w:rPr>
          <w:rFonts w:ascii="宋体" w:hAnsi="宋体" w:eastAsia="宋体" w:cs="宋体"/>
          <w:kern w:val="0"/>
          <w:sz w:val="22"/>
          <w:szCs w:val="22"/>
        </w:rPr>
        <w:t xml:space="preserve">81．比尔·贝克 </w:t>
      </w:r>
      <w:r w:rsidRPr="5068912A" w:rsidR="00893D37">
        <w:rPr>
          <w:rFonts w:ascii="等线" w:hAnsi="等线" w:cs="等线" w:asciiTheme="minorEastAsia" w:hAnsiTheme="minorEastAsia" w:cstheme="minorEastAsia"/>
        </w:rPr>
        <w:t>Bill Backer（1926-</w:t>
      </w:r>
      <w:ins w:author="林 慕空" w:date="2023-12-18T08:39:59.644Z" w:id="1101207052">
        <w:r w:rsidRPr="01A08609" w:rsidR="01A08609">
          <w:rPr>
            <w:rFonts w:ascii="等线" w:hAnsi="等线" w:cs="等线" w:asciiTheme="minorEastAsia" w:hAnsiTheme="minorEastAsia" w:cstheme="minorEastAsia"/>
          </w:rPr>
          <w:t>2016</w:t>
        </w:r>
      </w:ins>
      <w:r w:rsidRPr="5068912A" w:rsidR="00893D37">
        <w:rPr>
          <w:rFonts w:ascii="等线" w:hAnsi="等线" w:cs="等线" w:asciiTheme="minorEastAsia" w:hAnsiTheme="minorEastAsia" w:cstheme="minorEastAsia"/>
        </w:rPr>
        <w:t xml:space="preserve">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C105F6">
        <w:rPr>
          <w:rFonts w:ascii="宋体" w:hAnsi="宋体" w:eastAsia="宋体" w:cs="宋体"/>
          <w:kern w:val="0"/>
          <w:sz w:val="22"/>
          <w:szCs w:val="22"/>
        </w:rPr>
        <w:t>品牌</w:t>
      </w:r>
      <w:r w:rsidRPr="5068912A" w:rsidR="002071D9">
        <w:rPr>
          <w:rFonts w:ascii="宋体" w:hAnsi="宋体" w:eastAsia="宋体" w:cs="宋体"/>
          <w:kern w:val="0"/>
          <w:sz w:val="22"/>
          <w:szCs w:val="22"/>
        </w:rPr>
        <w:t>广告和歌曲的顶级创意人</w:t>
      </w:r>
      <w:r w:rsidRPr="5068912A" w:rsidR="00633FF8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01A08609" w:rsidRDefault="007D0235" w14:paraId="0ACCBA48" w14:textId="39EBB108">
      <w:pPr>
        <w:rPr>
          <w:rFonts w:ascii="宋体" w:hAnsi="宋体" w:eastAsia="宋体" w:cs="宋体"/>
          <w:kern w:val="0"/>
          <w:sz w:val="22"/>
          <w:szCs w:val="22"/>
        </w:rPr>
      </w:pPr>
      <w:bookmarkStart w:name="7pUH-1648649502464" w:id="73"/>
      <w:bookmarkEnd w:id="73"/>
      <w:r w:rsidRPr="01A08609">
        <w:rPr>
          <w:rFonts w:ascii="宋体" w:hAnsi="宋体" w:eastAsia="宋体" w:cs="宋体"/>
          <w:kern w:val="0"/>
          <w:sz w:val="22"/>
          <w:szCs w:val="22"/>
        </w:rPr>
        <w:t>82．乔·</w:t>
      </w:r>
      <w:r w:rsidRPr="01A08609" w:rsidR="00897DA5">
        <w:rPr>
          <w:rFonts w:ascii="宋体" w:hAnsi="宋体" w:eastAsia="宋体" w:cs="宋体"/>
          <w:kern w:val="0"/>
          <w:sz w:val="22"/>
          <w:szCs w:val="22"/>
        </w:rPr>
        <w:t>皮</w:t>
      </w:r>
      <w:r w:rsidRPr="01A08609">
        <w:rPr>
          <w:rFonts w:ascii="宋体" w:hAnsi="宋体" w:eastAsia="宋体" w:cs="宋体"/>
          <w:kern w:val="0"/>
          <w:sz w:val="22"/>
          <w:szCs w:val="22"/>
        </w:rPr>
        <w:t xml:space="preserve">特卡 </w:t>
      </w:r>
      <w:r w:rsidRPr="01A08609" w:rsidR="00BC7E12">
        <w:rPr>
          <w:rFonts w:ascii="等线" w:hAnsi="等线" w:cs="等线" w:asciiTheme="minorEastAsia" w:hAnsiTheme="minorEastAsia" w:cstheme="minorEastAsia"/>
        </w:rPr>
        <w:t>Joe Pytka（1938- ）</w:t>
      </w:r>
      <w:r w:rsidRPr="01A08609">
        <w:rPr>
          <w:rFonts w:ascii="宋体" w:hAnsi="宋体" w:eastAsia="宋体" w:cs="宋体"/>
          <w:kern w:val="0"/>
          <w:sz w:val="22"/>
          <w:szCs w:val="22"/>
        </w:rPr>
        <w:t>：</w:t>
      </w:r>
      <w:r w:rsidRPr="01A08609" w:rsidR="00BC7E12">
        <w:rPr>
          <w:rFonts w:ascii="等线" w:hAnsi="等线" w:cs="等线" w:asciiTheme="minorEastAsia" w:hAnsiTheme="minorEastAsia" w:cstheme="minorEastAsia"/>
        </w:rPr>
        <w:t>电视广告的</w:t>
      </w:r>
      <w:r w:rsidRPr="01A08609" w:rsidR="00D5254A">
        <w:rPr>
          <w:rFonts w:ascii="等线" w:hAnsi="等线" w:cs="等线" w:asciiTheme="minorEastAsia" w:hAnsiTheme="minorEastAsia" w:cstheme="minorEastAsia"/>
        </w:rPr>
        <w:t>一流</w:t>
      </w:r>
      <w:r w:rsidRPr="01A08609" w:rsidR="00BC7E12">
        <w:rPr>
          <w:rFonts w:ascii="等线" w:hAnsi="等线" w:cs="等线" w:asciiTheme="minorEastAsia" w:hAnsiTheme="minorEastAsia" w:cstheme="minorEastAsia"/>
        </w:rPr>
        <w:t>大师。</w:t>
      </w:r>
    </w:p>
    <w:p w:rsidRPr="007D0235" w:rsidR="007D0235" w:rsidP="007D0235" w:rsidRDefault="007D0235" w14:paraId="6B1309EF" w14:textId="0B07AFFA">
      <w:pPr>
        <w:rPr>
          <w:rFonts w:hint="eastAsia" w:ascii="宋体" w:hAnsi="宋体" w:eastAsia="宋体" w:cs="宋体"/>
          <w:kern w:val="0"/>
          <w:sz w:val="22"/>
        </w:rPr>
      </w:pPr>
      <w:bookmarkStart w:name="vb4C-1648649502466" w:id="74"/>
      <w:bookmarkEnd w:id="74"/>
      <w:r w:rsidRPr="007D0235">
        <w:rPr>
          <w:rFonts w:ascii="宋体" w:hAnsi="宋体" w:eastAsia="宋体" w:cs="宋体"/>
          <w:kern w:val="0"/>
          <w:sz w:val="22"/>
        </w:rPr>
        <w:t>83．费尔法克斯·科恩</w:t>
      </w:r>
      <w:r w:rsidRPr="35558D18" w:rsidR="007F22D6">
        <w:rPr>
          <w:rFonts w:asciiTheme="minorEastAsia" w:hAnsiTheme="minorEastAsia" w:cstheme="minorEastAsia"/>
        </w:rPr>
        <w:t>Fairfax Cone （1903-1977）</w:t>
      </w:r>
      <w:r w:rsidRPr="007D0235">
        <w:rPr>
          <w:rFonts w:ascii="宋体" w:hAnsi="宋体" w:eastAsia="宋体" w:cs="宋体"/>
          <w:kern w:val="0"/>
          <w:sz w:val="22"/>
        </w:rPr>
        <w:t>：</w:t>
      </w:r>
      <w:r w:rsidRPr="35558D18" w:rsidR="002E69FC">
        <w:rPr>
          <w:rFonts w:asciiTheme="minorEastAsia" w:hAnsiTheme="minorEastAsia" w:cstheme="minorEastAsia"/>
        </w:rPr>
        <w:t>FCB 的</w:t>
      </w:r>
      <w:r w:rsidR="00897E3E">
        <w:rPr>
          <w:rFonts w:hint="eastAsia" w:asciiTheme="minorEastAsia" w:hAnsiTheme="minorEastAsia" w:cstheme="minorEastAsia"/>
        </w:rPr>
        <w:t>联合创始人和</w:t>
      </w:r>
      <w:r w:rsidR="00DD2138">
        <w:rPr>
          <w:rFonts w:hint="eastAsia" w:asciiTheme="minorEastAsia" w:hAnsiTheme="minorEastAsia" w:cstheme="minorEastAsia"/>
        </w:rPr>
        <w:t>博学多才的</w:t>
      </w:r>
      <w:r w:rsidRPr="35558D18" w:rsidR="002E69FC">
        <w:rPr>
          <w:rFonts w:asciiTheme="minorEastAsia" w:hAnsiTheme="minorEastAsia" w:cstheme="minorEastAsia"/>
        </w:rPr>
        <w:t>执行副总裁。</w:t>
      </w:r>
    </w:p>
    <w:p w:rsidRPr="007D0235" w:rsidR="007D0235" w:rsidP="007D0235" w:rsidRDefault="007D0235" w14:paraId="5471155A" w14:textId="0E0C3AFF">
      <w:pPr>
        <w:rPr>
          <w:rFonts w:hint="eastAsia" w:ascii="宋体" w:hAnsi="宋体" w:eastAsia="宋体" w:cs="宋体"/>
          <w:kern w:val="0"/>
          <w:sz w:val="22"/>
        </w:rPr>
      </w:pPr>
      <w:bookmarkStart w:name="xz5J-1648649502468" w:id="75"/>
      <w:bookmarkEnd w:id="75"/>
      <w:r w:rsidRPr="007D0235">
        <w:rPr>
          <w:rFonts w:ascii="宋体" w:hAnsi="宋体" w:eastAsia="宋体" w:cs="宋体"/>
          <w:kern w:val="0"/>
          <w:sz w:val="22"/>
        </w:rPr>
        <w:t>84．丹尼尔·斯达奇</w:t>
      </w:r>
      <w:r w:rsidRPr="35558D18" w:rsidR="001864D1">
        <w:rPr>
          <w:rFonts w:asciiTheme="minorEastAsia" w:hAnsiTheme="minorEastAsia" w:cstheme="minorEastAsia"/>
        </w:rPr>
        <w:t>Daniel Starch（1883-1979）</w:t>
      </w:r>
      <w:r w:rsidRPr="007D0235">
        <w:rPr>
          <w:rFonts w:ascii="宋体" w:hAnsi="宋体" w:eastAsia="宋体" w:cs="宋体"/>
          <w:kern w:val="0"/>
          <w:sz w:val="22"/>
        </w:rPr>
        <w:t>：</w:t>
      </w:r>
      <w:r w:rsidR="003D72A8">
        <w:rPr>
          <w:rFonts w:hint="eastAsia" w:ascii="宋体" w:hAnsi="宋体" w:eastAsia="宋体" w:cs="宋体"/>
          <w:kern w:val="0"/>
          <w:sz w:val="22"/>
        </w:rPr>
        <w:t>科学广告流派的重要人物</w:t>
      </w:r>
      <w:r w:rsidR="00EF57B5">
        <w:rPr>
          <w:rFonts w:hint="eastAsia" w:ascii="宋体" w:hAnsi="宋体" w:eastAsia="宋体" w:cs="宋体"/>
          <w:kern w:val="0"/>
          <w:sz w:val="22"/>
        </w:rPr>
        <w:t>，广告测试的</w:t>
      </w:r>
      <w:r w:rsidR="0098505C">
        <w:rPr>
          <w:rFonts w:hint="eastAsia" w:ascii="宋体" w:hAnsi="宋体" w:eastAsia="宋体" w:cs="宋体"/>
          <w:kern w:val="0"/>
          <w:sz w:val="22"/>
        </w:rPr>
        <w:t>先驱。</w:t>
      </w:r>
    </w:p>
    <w:p w:rsidRPr="007D0235" w:rsidR="007D0235" w:rsidP="007D0235" w:rsidRDefault="007D0235" w14:paraId="114CFD88" w14:textId="11D9585F">
      <w:pPr>
        <w:rPr>
          <w:rFonts w:hint="eastAsia" w:ascii="宋体" w:hAnsi="宋体" w:eastAsia="宋体" w:cs="宋体"/>
          <w:kern w:val="0"/>
          <w:sz w:val="22"/>
        </w:rPr>
      </w:pPr>
      <w:bookmarkStart w:name="1rca-1648649502470" w:id="76"/>
      <w:bookmarkEnd w:id="76"/>
      <w:r w:rsidRPr="007D0235">
        <w:rPr>
          <w:rFonts w:ascii="宋体" w:hAnsi="宋体" w:eastAsia="宋体" w:cs="宋体"/>
          <w:kern w:val="0"/>
          <w:sz w:val="22"/>
        </w:rPr>
        <w:t>85．约翰·E．鲍尔斯</w:t>
      </w:r>
      <w:r w:rsidRPr="35558D18" w:rsidR="0098505C">
        <w:rPr>
          <w:rFonts w:asciiTheme="minorEastAsia" w:hAnsiTheme="minorEastAsia" w:cstheme="minorEastAsia"/>
        </w:rPr>
        <w:t>John E. Powers（1837-1919）</w:t>
      </w:r>
      <w:r w:rsidRPr="007D0235">
        <w:rPr>
          <w:rFonts w:ascii="宋体" w:hAnsi="宋体" w:eastAsia="宋体" w:cs="宋体"/>
          <w:kern w:val="0"/>
          <w:sz w:val="22"/>
        </w:rPr>
        <w:t>：广告文案</w:t>
      </w:r>
      <w:r w:rsidR="0098505C">
        <w:rPr>
          <w:rFonts w:hint="eastAsia" w:ascii="宋体" w:hAnsi="宋体" w:eastAsia="宋体" w:cs="宋体"/>
          <w:kern w:val="0"/>
          <w:sz w:val="22"/>
        </w:rPr>
        <w:t>奠基者</w:t>
      </w:r>
      <w:r w:rsidR="000517CD">
        <w:rPr>
          <w:rFonts w:hint="eastAsia" w:ascii="宋体" w:hAnsi="宋体" w:eastAsia="宋体" w:cs="宋体"/>
          <w:kern w:val="0"/>
          <w:sz w:val="22"/>
        </w:rPr>
        <w:t>，</w:t>
      </w:r>
      <w:r w:rsidRPr="35558D18" w:rsidR="000517CD">
        <w:rPr>
          <w:rFonts w:asciiTheme="minorEastAsia" w:hAnsiTheme="minorEastAsia" w:cstheme="minorEastAsia"/>
        </w:rPr>
        <w:t>被称为现代创意广告之父</w:t>
      </w:r>
      <w:r w:rsidR="000517CD">
        <w:rPr>
          <w:rFonts w:hint="eastAsia" w:asciiTheme="minorEastAsia" w:hAnsiTheme="minorEastAsia" w:cstheme="minorEastAsia"/>
        </w:rPr>
        <w:t>。</w:t>
      </w:r>
    </w:p>
    <w:p w:rsidRPr="007D0235" w:rsidR="007D0235" w:rsidP="0BBEF21B" w:rsidRDefault="007D0235" w14:paraId="51A70A18" w14:textId="0AB0A097">
      <w:pPr>
        <w:rPr>
          <w:rFonts w:ascii="宋体" w:hAnsi="宋体" w:eastAsia="宋体" w:cs="宋体"/>
          <w:kern w:val="0"/>
          <w:sz w:val="22"/>
          <w:szCs w:val="22"/>
        </w:rPr>
      </w:pPr>
      <w:bookmarkStart w:name="VVHv-1648649502472" w:id="77"/>
      <w:bookmarkEnd w:id="77"/>
      <w:r w:rsidRPr="0BBEF21B">
        <w:rPr>
          <w:rFonts w:ascii="宋体" w:hAnsi="宋体" w:eastAsia="宋体" w:cs="宋体"/>
          <w:kern w:val="0"/>
          <w:sz w:val="22"/>
          <w:szCs w:val="22"/>
        </w:rPr>
        <w:t>86．维克</w:t>
      </w:r>
      <w:ins w:author="林 慕空" w:date="2023-12-18T08:40:57.725Z" w:id="1189692786">
        <w:r w:rsidRPr="01A08609" w:rsidR="01A08609">
          <w:rPr>
            <w:rFonts w:ascii="宋体" w:hAnsi="宋体" w:eastAsia="宋体" w:cs="宋体"/>
            <w:sz w:val="22"/>
            <w:szCs w:val="22"/>
          </w:rPr>
          <w:t>多</w:t>
        </w:r>
      </w:ins>
      <w:r w:rsidRPr="0BBEF21B">
        <w:rPr>
          <w:rFonts w:ascii="宋体" w:hAnsi="宋体" w:eastAsia="宋体" w:cs="宋体"/>
          <w:kern w:val="0"/>
          <w:sz w:val="22"/>
          <w:szCs w:val="22"/>
        </w:rPr>
        <w:t>·</w:t>
      </w:r>
      <w:ins w:author="林 慕空" w:date="2023-12-18T08:41:15.44Z" w:id="749649429">
        <w:r w:rsidRPr="01A08609" w:rsidR="01A08609">
          <w:rPr>
            <w:rFonts w:ascii="宋体" w:hAnsi="宋体" w:eastAsia="宋体" w:cs="宋体"/>
            <w:sz w:val="22"/>
            <w:szCs w:val="22"/>
          </w:rPr>
          <w:t>施</w:t>
        </w:r>
      </w:ins>
      <w:r w:rsidRPr="0BBEF21B">
        <w:rPr>
          <w:rFonts w:ascii="宋体" w:hAnsi="宋体" w:eastAsia="宋体" w:cs="宋体"/>
          <w:kern w:val="0"/>
          <w:sz w:val="22"/>
          <w:szCs w:val="22"/>
        </w:rPr>
        <w:t xml:space="preserve">瓦布 </w:t>
      </w:r>
      <w:r w:rsidRPr="0BBEF21B" w:rsidR="00835C88">
        <w:rPr>
          <w:rFonts w:ascii="等线" w:hAnsi="等线" w:cs="等线" w:asciiTheme="minorEastAsia" w:hAnsiTheme="minorEastAsia" w:cstheme="minorEastAsia"/>
        </w:rPr>
        <w:t>Victor O. Schwab（1898-1980）</w:t>
      </w:r>
      <w:r w:rsidRPr="0BBEF21B">
        <w:rPr>
          <w:rFonts w:ascii="宋体" w:hAnsi="宋体" w:eastAsia="宋体" w:cs="宋体"/>
          <w:kern w:val="0"/>
          <w:sz w:val="22"/>
          <w:szCs w:val="22"/>
        </w:rPr>
        <w:t>：</w:t>
      </w:r>
      <w:r w:rsidRPr="0BBEF21B" w:rsidR="00AE6DCD">
        <w:rPr>
          <w:rFonts w:ascii="宋体" w:hAnsi="宋体" w:eastAsia="宋体" w:cs="宋体"/>
          <w:kern w:val="0"/>
          <w:sz w:val="22"/>
          <w:szCs w:val="22"/>
        </w:rPr>
        <w:t>以测试改</w:t>
      </w:r>
      <w:r w:rsidRPr="0BBEF21B" w:rsidR="004E57F2">
        <w:rPr>
          <w:rFonts w:ascii="宋体" w:hAnsi="宋体" w:eastAsia="宋体" w:cs="宋体"/>
          <w:kern w:val="0"/>
          <w:sz w:val="22"/>
          <w:szCs w:val="22"/>
        </w:rPr>
        <w:t>善广告</w:t>
      </w:r>
      <w:r w:rsidRPr="0BBEF21B">
        <w:rPr>
          <w:rFonts w:ascii="宋体" w:hAnsi="宋体" w:eastAsia="宋体" w:cs="宋体"/>
          <w:kern w:val="0"/>
          <w:sz w:val="22"/>
          <w:szCs w:val="22"/>
        </w:rPr>
        <w:t>文案</w:t>
      </w:r>
      <w:r w:rsidRPr="0BBEF21B" w:rsidR="004E57F2">
        <w:rPr>
          <w:rFonts w:ascii="宋体" w:hAnsi="宋体" w:eastAsia="宋体" w:cs="宋体"/>
          <w:kern w:val="0"/>
          <w:sz w:val="22"/>
          <w:szCs w:val="22"/>
        </w:rPr>
        <w:t>的先行者</w:t>
      </w:r>
    </w:p>
    <w:p w:rsidRPr="007D0235" w:rsidR="007D0235" w:rsidP="007D0235" w:rsidRDefault="007D0235" w14:paraId="103B23B2" w14:textId="6C80C17F">
      <w:pPr>
        <w:rPr>
          <w:rFonts w:ascii="宋体" w:hAnsi="宋体" w:eastAsia="宋体" w:cs="宋体"/>
          <w:kern w:val="0"/>
          <w:sz w:val="22"/>
        </w:rPr>
      </w:pPr>
      <w:bookmarkStart w:name="WLGt-1648649502474" w:id="78"/>
      <w:bookmarkEnd w:id="78"/>
      <w:r w:rsidRPr="007D0235">
        <w:rPr>
          <w:rFonts w:ascii="宋体" w:hAnsi="宋体" w:eastAsia="宋体" w:cs="宋体"/>
          <w:kern w:val="0"/>
          <w:sz w:val="22"/>
        </w:rPr>
        <w:t>87．迈克尔·奥维茨</w:t>
      </w:r>
      <w:r w:rsidRPr="35558D18" w:rsidR="00002A6B">
        <w:rPr>
          <w:rFonts w:asciiTheme="minorEastAsia" w:hAnsiTheme="minorEastAsia" w:cstheme="minorEastAsia"/>
        </w:rPr>
        <w:t>Michael Ovitz（1946- ）</w:t>
      </w:r>
      <w:r w:rsidRPr="007D0235">
        <w:rPr>
          <w:rFonts w:ascii="宋体" w:hAnsi="宋体" w:eastAsia="宋体" w:cs="宋体"/>
          <w:kern w:val="0"/>
          <w:sz w:val="22"/>
        </w:rPr>
        <w:t>：好莱坞最具影响力的</w:t>
      </w:r>
      <w:r w:rsidR="00646F71">
        <w:rPr>
          <w:rFonts w:hint="eastAsia" w:ascii="宋体" w:hAnsi="宋体" w:eastAsia="宋体" w:cs="宋体"/>
          <w:kern w:val="0"/>
          <w:sz w:val="22"/>
        </w:rPr>
        <w:t>广告</w:t>
      </w:r>
      <w:r w:rsidRPr="007D0235">
        <w:rPr>
          <w:rFonts w:ascii="宋体" w:hAnsi="宋体" w:eastAsia="宋体" w:cs="宋体"/>
          <w:kern w:val="0"/>
          <w:sz w:val="22"/>
        </w:rPr>
        <w:t>人</w:t>
      </w:r>
    </w:p>
    <w:p w:rsidRPr="007D0235" w:rsidR="007D0235" w:rsidP="0BBEF21B" w:rsidRDefault="007D0235" w14:paraId="47D5297F" w14:textId="2F5A4279">
      <w:pPr>
        <w:rPr>
          <w:rFonts w:ascii="宋体" w:hAnsi="宋体" w:eastAsia="宋体" w:cs="宋体"/>
          <w:kern w:val="0"/>
          <w:sz w:val="22"/>
          <w:szCs w:val="22"/>
        </w:rPr>
      </w:pPr>
      <w:bookmarkStart w:name="v9LN-1648649502476" w:id="79"/>
      <w:bookmarkEnd w:id="79"/>
      <w:r w:rsidRPr="0BBEF21B">
        <w:rPr>
          <w:rFonts w:ascii="宋体" w:hAnsi="宋体" w:eastAsia="宋体" w:cs="宋体"/>
          <w:kern w:val="0"/>
          <w:sz w:val="22"/>
          <w:szCs w:val="22"/>
        </w:rPr>
        <w:t>88．塞</w:t>
      </w:r>
      <w:ins w:author="林 慕空" w:date="2023-12-18T08:41:44.438Z" w:id="1077949783">
        <w:r w:rsidRPr="01A08609" w:rsidR="01A08609">
          <w:rPr>
            <w:rFonts w:ascii="宋体" w:hAnsi="宋体" w:eastAsia="宋体" w:cs="宋体"/>
            <w:sz w:val="22"/>
            <w:szCs w:val="22"/>
          </w:rPr>
          <w:t>勒</w:t>
        </w:r>
      </w:ins>
      <w:r w:rsidRPr="0BBEF21B">
        <w:rPr>
          <w:rFonts w:ascii="宋体" w:hAnsi="宋体" w:eastAsia="宋体" w:cs="宋体"/>
          <w:kern w:val="0"/>
          <w:sz w:val="22"/>
          <w:szCs w:val="22"/>
        </w:rPr>
        <w:t>斯·</w:t>
      </w:r>
      <w:r w:rsidRPr="0BBEF21B" w:rsidR="000D408F">
        <w:rPr>
          <w:rFonts w:ascii="宋体" w:hAnsi="宋体" w:eastAsia="宋体" w:cs="宋体"/>
          <w:kern w:val="0"/>
          <w:sz w:val="22"/>
          <w:szCs w:val="22"/>
        </w:rPr>
        <w:t>柯蒂</w:t>
      </w:r>
      <w:r w:rsidRPr="0BBEF21B">
        <w:rPr>
          <w:rFonts w:ascii="宋体" w:hAnsi="宋体" w:eastAsia="宋体" w:cs="宋体"/>
          <w:kern w:val="0"/>
          <w:sz w:val="22"/>
          <w:szCs w:val="22"/>
        </w:rPr>
        <w:t>斯</w:t>
      </w:r>
      <w:r w:rsidRPr="0BBEF21B" w:rsidR="00154EEE">
        <w:rPr>
          <w:rFonts w:ascii="等线" w:hAnsi="等线" w:cs="等线" w:asciiTheme="minorEastAsia" w:hAnsiTheme="minorEastAsia" w:cstheme="minorEastAsia"/>
        </w:rPr>
        <w:t>Cyrus H.K. Curtis（1850-1933）</w:t>
      </w:r>
      <w:r w:rsidRPr="0BBEF21B">
        <w:rPr>
          <w:rFonts w:ascii="宋体" w:hAnsi="宋体" w:eastAsia="宋体" w:cs="宋体"/>
          <w:kern w:val="0"/>
          <w:sz w:val="22"/>
          <w:szCs w:val="22"/>
        </w:rPr>
        <w:t>：创新现代杂志的出版人，美国富翁</w:t>
      </w:r>
    </w:p>
    <w:p w:rsidRPr="007D0235" w:rsidR="007D0235" w:rsidP="0BBEF21B" w:rsidRDefault="007D0235" w14:paraId="57A5D210" w14:textId="6B1EB23E">
      <w:pPr>
        <w:rPr>
          <w:rFonts w:ascii="宋体" w:hAnsi="宋体" w:eastAsia="宋体" w:cs="宋体"/>
          <w:kern w:val="0"/>
          <w:sz w:val="22"/>
          <w:szCs w:val="22"/>
        </w:rPr>
      </w:pPr>
      <w:bookmarkStart w:name="WqTQ-1648649502478" w:id="80"/>
      <w:bookmarkEnd w:id="80"/>
      <w:r w:rsidRPr="0BBEF21B">
        <w:rPr>
          <w:rFonts w:ascii="宋体" w:hAnsi="宋体" w:eastAsia="宋体" w:cs="宋体"/>
          <w:kern w:val="0"/>
          <w:sz w:val="22"/>
          <w:szCs w:val="22"/>
        </w:rPr>
        <w:t>89．霍华德·贝尔</w:t>
      </w:r>
      <w:r w:rsidRPr="0BBEF21B" w:rsidR="00646F71">
        <w:rPr>
          <w:rFonts w:ascii="等线" w:hAnsi="等线" w:cs="等线" w:asciiTheme="minorEastAsia" w:hAnsiTheme="minorEastAsia" w:cstheme="minorEastAsia"/>
        </w:rPr>
        <w:t>Howard H. Bell（1926- ）</w:t>
      </w:r>
      <w:r w:rsidRPr="0BBEF21B">
        <w:rPr>
          <w:rFonts w:ascii="宋体" w:hAnsi="宋体" w:eastAsia="宋体" w:cs="宋体"/>
          <w:kern w:val="0"/>
          <w:sz w:val="22"/>
          <w:szCs w:val="22"/>
        </w:rPr>
        <w:t>：美国广告联</w:t>
      </w:r>
      <w:r w:rsidRPr="0BBEF21B" w:rsidR="00BC7F66">
        <w:rPr>
          <w:rFonts w:ascii="宋体" w:hAnsi="宋体" w:eastAsia="宋体" w:cs="宋体"/>
          <w:kern w:val="0"/>
          <w:sz w:val="22"/>
          <w:szCs w:val="22"/>
        </w:rPr>
        <w:t>合会主席</w:t>
      </w:r>
      <w:r w:rsidRPr="0BBEF21B" w:rsidR="006B4E0B">
        <w:rPr>
          <w:rFonts w:ascii="宋体" w:hAnsi="宋体" w:eastAsia="宋体" w:cs="宋体"/>
          <w:kern w:val="0"/>
          <w:sz w:val="22"/>
          <w:szCs w:val="22"/>
        </w:rPr>
        <w:t>，</w:t>
      </w:r>
      <w:r w:rsidRPr="0BBEF21B" w:rsidR="00BF2B90">
        <w:rPr>
          <w:rFonts w:ascii="宋体" w:hAnsi="宋体" w:eastAsia="宋体" w:cs="宋体"/>
          <w:kern w:val="0"/>
          <w:sz w:val="22"/>
          <w:szCs w:val="22"/>
        </w:rPr>
        <w:t>建立广告</w:t>
      </w:r>
      <w:r w:rsidRPr="0BBEF21B" w:rsidR="00E26F16">
        <w:rPr>
          <w:rFonts w:ascii="宋体" w:hAnsi="宋体" w:eastAsia="宋体" w:cs="宋体"/>
          <w:kern w:val="0"/>
          <w:sz w:val="22"/>
          <w:szCs w:val="22"/>
        </w:rPr>
        <w:t>法</w:t>
      </w:r>
      <w:r w:rsidRPr="0BBEF21B" w:rsidR="00BF2B90">
        <w:rPr>
          <w:rFonts w:ascii="宋体" w:hAnsi="宋体" w:eastAsia="宋体" w:cs="宋体"/>
          <w:kern w:val="0"/>
          <w:sz w:val="22"/>
          <w:szCs w:val="22"/>
        </w:rPr>
        <w:t>规</w:t>
      </w:r>
      <w:r w:rsidRPr="0BBEF21B" w:rsidR="00150D61">
        <w:rPr>
          <w:rFonts w:ascii="宋体" w:hAnsi="宋体" w:eastAsia="宋体" w:cs="宋体"/>
          <w:kern w:val="0"/>
          <w:sz w:val="22"/>
          <w:szCs w:val="22"/>
        </w:rPr>
        <w:lastRenderedPageBreak/>
        <w:t>的核心人物</w:t>
      </w:r>
      <w:r w:rsidRPr="0BBEF21B" w:rsidR="00E26F16">
        <w:rPr>
          <w:rFonts w:ascii="宋体" w:hAnsi="宋体" w:eastAsia="宋体" w:cs="宋体"/>
          <w:kern w:val="0"/>
          <w:sz w:val="22"/>
          <w:szCs w:val="22"/>
        </w:rPr>
        <w:t>。</w:t>
      </w:r>
    </w:p>
    <w:p w:rsidRPr="007D0235" w:rsidR="007D0235" w:rsidP="007D0235" w:rsidRDefault="007D0235" w14:paraId="0F78A35B" w14:textId="54A2B834">
      <w:pPr>
        <w:rPr>
          <w:rFonts w:hint="eastAsia" w:ascii="宋体" w:hAnsi="宋体" w:eastAsia="宋体" w:cs="宋体"/>
          <w:kern w:val="0"/>
          <w:sz w:val="22"/>
        </w:rPr>
      </w:pPr>
      <w:bookmarkStart w:name="VBxG-1648649502480" w:id="81"/>
      <w:bookmarkEnd w:id="81"/>
      <w:r w:rsidRPr="007D0235">
        <w:rPr>
          <w:rFonts w:ascii="宋体" w:hAnsi="宋体" w:eastAsia="宋体" w:cs="宋体"/>
          <w:color w:val="FF0000"/>
          <w:kern w:val="0"/>
          <w:sz w:val="22"/>
        </w:rPr>
        <w:t>90</w:t>
      </w:r>
      <w:r w:rsidRPr="007D0235">
        <w:rPr>
          <w:rFonts w:ascii="宋体" w:hAnsi="宋体" w:eastAsia="宋体" w:cs="宋体"/>
          <w:kern w:val="0"/>
          <w:sz w:val="22"/>
        </w:rPr>
        <w:t>．理查德·洛德</w:t>
      </w:r>
      <w:r w:rsidRPr="00D40E83" w:rsidR="00E930B7">
        <w:rPr>
          <w:rFonts w:asciiTheme="minorEastAsia" w:hAnsiTheme="minorEastAsia" w:cstheme="minorEastAsia"/>
        </w:rPr>
        <w:t>Richard Lord（1926- ）</w:t>
      </w:r>
      <w:r w:rsidRPr="007D0235">
        <w:rPr>
          <w:rFonts w:ascii="宋体" w:hAnsi="宋体" w:eastAsia="宋体" w:cs="宋体"/>
          <w:kern w:val="0"/>
          <w:sz w:val="22"/>
        </w:rPr>
        <w:t>：</w:t>
      </w:r>
      <w:r w:rsidR="00B13D08">
        <w:rPr>
          <w:rFonts w:hint="eastAsia" w:ascii="宋体" w:hAnsi="宋体" w:eastAsia="宋体" w:cs="宋体"/>
          <w:kern w:val="0"/>
          <w:sz w:val="22"/>
        </w:rPr>
        <w:t>人格</w:t>
      </w:r>
      <w:r w:rsidRPr="35558D18" w:rsidR="001F209D">
        <w:rPr>
          <w:rFonts w:asciiTheme="minorEastAsia" w:hAnsiTheme="minorEastAsia" w:cstheme="minorEastAsia"/>
        </w:rPr>
        <w:t>备受尊敬、屡获殊荣的</w:t>
      </w:r>
      <w:r w:rsidR="00B13D08">
        <w:rPr>
          <w:rFonts w:hint="eastAsia" w:asciiTheme="minorEastAsia" w:hAnsiTheme="minorEastAsia" w:cstheme="minorEastAsia"/>
        </w:rPr>
        <w:t>广告人。</w:t>
      </w:r>
    </w:p>
    <w:p w:rsidRPr="007D0235" w:rsidR="007D0235" w:rsidP="007D0235" w:rsidRDefault="007D0235" w14:paraId="221F90FC" w14:textId="51E51ED9">
      <w:pPr>
        <w:rPr>
          <w:rFonts w:hint="eastAsia" w:ascii="宋体" w:hAnsi="宋体" w:eastAsia="宋体" w:cs="宋体"/>
          <w:kern w:val="0"/>
          <w:sz w:val="22"/>
        </w:rPr>
      </w:pPr>
      <w:bookmarkStart w:name="WK9t-1648649502482" w:id="82"/>
      <w:bookmarkEnd w:id="82"/>
      <w:r w:rsidRPr="007D0235">
        <w:rPr>
          <w:rFonts w:ascii="宋体" w:hAnsi="宋体" w:eastAsia="宋体" w:cs="宋体"/>
          <w:kern w:val="0"/>
          <w:sz w:val="22"/>
        </w:rPr>
        <w:t>91．迈克尔·艾斯纳</w:t>
      </w:r>
      <w:r w:rsidRPr="35558D18" w:rsidR="00AF5147">
        <w:rPr>
          <w:rFonts w:asciiTheme="minorEastAsia" w:hAnsiTheme="minorEastAsia" w:cstheme="minorEastAsia"/>
        </w:rPr>
        <w:t>Michael Eisner（1942- ）</w:t>
      </w:r>
      <w:r w:rsidRPr="007D0235">
        <w:rPr>
          <w:rFonts w:ascii="宋体" w:hAnsi="宋体" w:eastAsia="宋体" w:cs="宋体"/>
          <w:kern w:val="0"/>
          <w:sz w:val="22"/>
        </w:rPr>
        <w:t>：</w:t>
      </w:r>
      <w:r w:rsidRPr="00453D61" w:rsidR="00453D61">
        <w:rPr>
          <w:rFonts w:ascii="宋体" w:hAnsi="宋体" w:eastAsia="宋体" w:cs="宋体"/>
          <w:kern w:val="0"/>
          <w:sz w:val="22"/>
          <w:lang w:val="zh-CN"/>
        </w:rPr>
        <w:t>带领迪士尼成为</w:t>
      </w:r>
      <w:r w:rsidR="001C3EFD">
        <w:rPr>
          <w:rFonts w:hint="eastAsia" w:ascii="宋体" w:hAnsi="宋体" w:eastAsia="宋体" w:cs="宋体"/>
          <w:kern w:val="0"/>
          <w:sz w:val="22"/>
          <w:lang w:val="zh-CN"/>
        </w:rPr>
        <w:t>顶级</w:t>
      </w:r>
      <w:r w:rsidRPr="00453D61" w:rsidR="00453D61">
        <w:rPr>
          <w:rFonts w:ascii="宋体" w:hAnsi="宋体" w:eastAsia="宋体" w:cs="宋体"/>
          <w:kern w:val="0"/>
          <w:sz w:val="22"/>
          <w:lang w:val="zh-CN"/>
        </w:rPr>
        <w:t>文</w:t>
      </w:r>
      <w:r w:rsidR="001C3EFD">
        <w:rPr>
          <w:rFonts w:hint="eastAsia" w:ascii="宋体" w:hAnsi="宋体" w:eastAsia="宋体" w:cs="宋体"/>
          <w:kern w:val="0"/>
          <w:sz w:val="22"/>
          <w:lang w:val="zh-CN"/>
        </w:rPr>
        <w:t>旅品牌</w:t>
      </w:r>
      <w:r w:rsidRPr="00453D61" w:rsidR="00453D61">
        <w:rPr>
          <w:rFonts w:ascii="宋体" w:hAnsi="宋体" w:eastAsia="宋体" w:cs="宋体"/>
          <w:kern w:val="0"/>
          <w:sz w:val="22"/>
          <w:lang w:val="zh-CN"/>
        </w:rPr>
        <w:t>和多媒体巨头</w:t>
      </w:r>
      <w:r w:rsidR="001C3EFD">
        <w:rPr>
          <w:rFonts w:hint="eastAsia" w:ascii="宋体" w:hAnsi="宋体" w:eastAsia="宋体" w:cs="宋体"/>
          <w:kern w:val="0"/>
          <w:sz w:val="22"/>
          <w:lang w:val="zh-CN"/>
        </w:rPr>
        <w:t>。</w:t>
      </w:r>
    </w:p>
    <w:p w:rsidRPr="007D0235" w:rsidR="007D0235" w:rsidP="5068912A" w:rsidRDefault="007D0235" w14:paraId="3009CC7E" w14:textId="4F9F42F0">
      <w:pPr>
        <w:rPr>
          <w:rFonts w:ascii="宋体" w:hAnsi="宋体" w:eastAsia="宋体" w:cs="宋体"/>
          <w:kern w:val="0"/>
          <w:sz w:val="22"/>
          <w:szCs w:val="22"/>
        </w:rPr>
      </w:pPr>
      <w:bookmarkStart w:name="4rWU-1648649502484" w:id="83"/>
      <w:bookmarkEnd w:id="83"/>
      <w:r w:rsidRPr="5068912A">
        <w:rPr>
          <w:rFonts w:ascii="宋体" w:hAnsi="宋体" w:eastAsia="宋体" w:cs="宋体"/>
          <w:kern w:val="0"/>
          <w:sz w:val="22"/>
          <w:szCs w:val="22"/>
        </w:rPr>
        <w:t>92．阿尔·阿</w:t>
      </w:r>
      <w:ins w:author="林 慕空" w:date="2023-12-18T08:42:33.469Z" w:id="179843785">
        <w:r w:rsidRPr="01A08609" w:rsidR="01A08609">
          <w:rPr>
            <w:rFonts w:ascii="宋体" w:hAnsi="宋体" w:eastAsia="宋体" w:cs="宋体"/>
            <w:sz w:val="22"/>
            <w:szCs w:val="22"/>
          </w:rPr>
          <w:t>亨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鲍姆</w:t>
      </w:r>
      <w:r w:rsidRPr="5068912A" w:rsidR="006C0842">
        <w:rPr>
          <w:rFonts w:ascii="等线" w:hAnsi="等线" w:cs="等线" w:asciiTheme="minorEastAsia" w:hAnsiTheme="minorEastAsia" w:cstheme="minorEastAsia"/>
        </w:rPr>
        <w:t>Al Achenbaum（1925-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F124A2">
        <w:rPr>
          <w:rFonts w:ascii="宋体" w:hAnsi="宋体" w:eastAsia="宋体" w:cs="宋体"/>
          <w:kern w:val="0"/>
          <w:sz w:val="22"/>
          <w:szCs w:val="22"/>
        </w:rPr>
        <w:t>建立</w:t>
      </w:r>
      <w:r w:rsidRPr="5068912A" w:rsidR="00492536">
        <w:rPr>
          <w:rFonts w:ascii="等线" w:hAnsi="等线" w:cs="等线" w:asciiTheme="minorEastAsia" w:hAnsiTheme="minorEastAsia" w:cstheme="minorEastAsia"/>
        </w:rPr>
        <w:t>广告商代理</w:t>
      </w:r>
      <w:r w:rsidRPr="5068912A" w:rsidR="00930B85">
        <w:rPr>
          <w:rFonts w:ascii="等线" w:hAnsi="等线" w:cs="等线" w:asciiTheme="minorEastAsia" w:hAnsiTheme="minorEastAsia" w:cstheme="minorEastAsia"/>
        </w:rPr>
        <w:t>评估</w:t>
      </w:r>
      <w:r w:rsidRPr="5068912A" w:rsidR="00492536">
        <w:rPr>
          <w:rFonts w:ascii="等线" w:hAnsi="等线" w:cs="等线" w:asciiTheme="minorEastAsia" w:hAnsiTheme="minorEastAsia" w:cstheme="minorEastAsia"/>
        </w:rPr>
        <w:t>和帐户审查</w:t>
      </w:r>
      <w:r w:rsidRPr="5068912A" w:rsidR="00EB3355">
        <w:rPr>
          <w:rFonts w:ascii="等线" w:hAnsi="等线" w:cs="等线" w:asciiTheme="minorEastAsia" w:hAnsiTheme="minorEastAsia" w:cstheme="minorEastAsia"/>
        </w:rPr>
        <w:t>。</w:t>
      </w:r>
    </w:p>
    <w:p w:rsidRPr="007D0235" w:rsidR="007D0235" w:rsidP="5068912A" w:rsidRDefault="007D0235" w14:paraId="02F6D96A" w14:textId="6E45FF1F">
      <w:pPr>
        <w:rPr>
          <w:rFonts w:ascii="宋体" w:hAnsi="宋体" w:eastAsia="宋体" w:cs="宋体"/>
          <w:kern w:val="0"/>
          <w:sz w:val="22"/>
          <w:szCs w:val="22"/>
        </w:rPr>
      </w:pPr>
      <w:bookmarkStart w:name="qUsR-1648649502486" w:id="84"/>
      <w:bookmarkEnd w:id="84"/>
      <w:r w:rsidRPr="5068912A">
        <w:rPr>
          <w:rFonts w:ascii="宋体" w:hAnsi="宋体" w:eastAsia="宋体" w:cs="宋体"/>
          <w:kern w:val="0"/>
          <w:sz w:val="22"/>
          <w:szCs w:val="22"/>
        </w:rPr>
        <w:t>93．史蒂夫·法兰克福</w:t>
      </w:r>
      <w:r w:rsidRPr="5068912A" w:rsidR="00EB3355">
        <w:rPr>
          <w:rFonts w:ascii="等线" w:hAnsi="等线" w:cs="等线" w:asciiTheme="minorEastAsia" w:hAnsiTheme="minorEastAsia" w:cstheme="minorEastAsia"/>
        </w:rPr>
        <w:t>Steve Frankfurt（1931-</w:t>
      </w:r>
      <w:ins w:author="林 慕空" w:date="2023-12-18T08:42:55.691Z" w:id="1134199251">
        <w:r w:rsidRPr="5068912A" w:rsidR="00EB3355">
          <w:rPr>
            <w:rFonts w:ascii="等线" w:hAnsi="等线" w:cs="等线" w:asciiTheme="minorEastAsia" w:hAnsiTheme="minorEastAsia" w:cstheme="minorEastAsia"/>
          </w:rPr>
          <w:t>2012</w:t>
        </w:r>
      </w:ins>
      <w:r w:rsidRPr="5068912A" w:rsidR="00EB3355">
        <w:rPr>
          <w:rFonts w:ascii="等线" w:hAnsi="等线" w:cs="等线" w:asciiTheme="minorEastAsia" w:hAnsiTheme="minorEastAsia" w:cstheme="minorEastAsia"/>
        </w:rPr>
        <w:t xml:space="preserve">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2C118E">
        <w:rPr>
          <w:rFonts w:ascii="宋体" w:hAnsi="宋体" w:eastAsia="宋体" w:cs="宋体"/>
          <w:kern w:val="0"/>
          <w:sz w:val="22"/>
          <w:szCs w:val="22"/>
        </w:rPr>
        <w:t>Young &amp; Rubicam</w:t>
      </w:r>
      <w:r w:rsidRPr="5068912A" w:rsidR="00EA2158">
        <w:rPr>
          <w:rFonts w:ascii="宋体" w:hAnsi="宋体" w:eastAsia="宋体" w:cs="宋体"/>
          <w:kern w:val="0"/>
          <w:sz w:val="22"/>
          <w:szCs w:val="22"/>
        </w:rPr>
        <w:t>公司</w:t>
      </w:r>
      <w:r w:rsidRPr="5068912A" w:rsidR="00EB3355">
        <w:rPr>
          <w:rFonts w:ascii="宋体" w:hAnsi="宋体" w:eastAsia="宋体" w:cs="宋体"/>
          <w:kern w:val="0"/>
          <w:sz w:val="22"/>
          <w:szCs w:val="22"/>
        </w:rPr>
        <w:t>才华横</w:t>
      </w:r>
      <w:r w:rsidRPr="5068912A" w:rsidR="00905C36">
        <w:rPr>
          <w:rFonts w:ascii="宋体" w:hAnsi="宋体" w:eastAsia="宋体" w:cs="宋体"/>
          <w:kern w:val="0"/>
          <w:sz w:val="22"/>
          <w:szCs w:val="22"/>
        </w:rPr>
        <w:t>溢的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创意</w:t>
      </w:r>
      <w:r w:rsidRPr="5068912A" w:rsidR="00905C36">
        <w:rPr>
          <w:rFonts w:ascii="宋体" w:hAnsi="宋体" w:eastAsia="宋体" w:cs="宋体"/>
          <w:kern w:val="0"/>
          <w:sz w:val="22"/>
          <w:szCs w:val="22"/>
        </w:rPr>
        <w:t>总监。</w:t>
      </w:r>
    </w:p>
    <w:p w:rsidRPr="007D0235" w:rsidR="007D0235" w:rsidP="5068912A" w:rsidRDefault="007D0235" w14:paraId="52FF709A" w14:textId="36916901">
      <w:pPr>
        <w:rPr>
          <w:rFonts w:ascii="宋体" w:hAnsi="宋体" w:eastAsia="宋体" w:cs="宋体"/>
          <w:kern w:val="0"/>
          <w:sz w:val="22"/>
          <w:szCs w:val="22"/>
        </w:rPr>
      </w:pPr>
      <w:bookmarkStart w:name="8Fl3-1648649502488" w:id="85"/>
      <w:bookmarkEnd w:id="85"/>
      <w:r w:rsidRPr="5068912A">
        <w:rPr>
          <w:rFonts w:ascii="宋体" w:hAnsi="宋体" w:eastAsia="宋体" w:cs="宋体"/>
          <w:kern w:val="0"/>
          <w:sz w:val="22"/>
          <w:szCs w:val="22"/>
        </w:rPr>
        <w:t>94．莱斯特·伟门</w:t>
      </w:r>
      <w:r w:rsidRPr="5068912A" w:rsidR="002C118E">
        <w:rPr>
          <w:rFonts w:ascii="等线" w:hAnsi="等线" w:cs="等线" w:asciiTheme="minorEastAsia" w:hAnsiTheme="minorEastAsia" w:cstheme="minorEastAsia"/>
        </w:rPr>
        <w:t>Lester Wunderman（1920-</w:t>
      </w:r>
      <w:ins w:author="林 慕空" w:date="2023-12-18T08:46:46.78Z" w:id="751298393">
        <w:r w:rsidRPr="5068912A" w:rsidR="002C118E">
          <w:rPr>
            <w:rFonts w:ascii="等线" w:hAnsi="等线" w:cs="等线" w:asciiTheme="minorEastAsia" w:hAnsiTheme="minorEastAsia" w:cstheme="minorEastAsia"/>
          </w:rPr>
          <w:t>2019</w:t>
        </w:r>
      </w:ins>
      <w:r w:rsidRPr="5068912A" w:rsidR="002C118E">
        <w:rPr>
          <w:rFonts w:ascii="等线" w:hAnsi="等线" w:cs="等线" w:asciiTheme="minorEastAsia" w:hAnsiTheme="minorEastAsia" w:cstheme="minorEastAsia"/>
        </w:rPr>
        <w:t xml:space="preserve">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：直效行销之父</w:t>
      </w:r>
    </w:p>
    <w:p w:rsidRPr="007D0235" w:rsidR="007D0235" w:rsidP="5068912A" w:rsidRDefault="007D0235" w14:paraId="2C8FAD86" w14:textId="2707B572">
      <w:pPr>
        <w:rPr>
          <w:rFonts w:ascii="宋体" w:hAnsi="宋体" w:eastAsia="宋体" w:cs="宋体"/>
          <w:kern w:val="0"/>
          <w:sz w:val="22"/>
          <w:szCs w:val="22"/>
        </w:rPr>
      </w:pPr>
      <w:bookmarkStart w:name="6BJ9-1648649502490" w:id="86"/>
      <w:bookmarkEnd w:id="86"/>
      <w:r w:rsidRPr="5068912A">
        <w:rPr>
          <w:rFonts w:ascii="宋体" w:hAnsi="宋体" w:eastAsia="宋体" w:cs="宋体"/>
          <w:kern w:val="0"/>
          <w:sz w:val="22"/>
          <w:szCs w:val="22"/>
        </w:rPr>
        <w:t>95．佩吉·</w:t>
      </w:r>
      <w:r w:rsidRPr="5068912A" w:rsidR="00BA0A56">
        <w:rPr>
          <w:rFonts w:ascii="宋体" w:hAnsi="宋体" w:eastAsia="宋体" w:cs="宋体"/>
          <w:kern w:val="0"/>
          <w:sz w:val="22"/>
          <w:szCs w:val="22"/>
        </w:rPr>
        <w:t>查</w:t>
      </w:r>
      <w:r w:rsidRPr="5068912A">
        <w:rPr>
          <w:rFonts w:ascii="宋体" w:hAnsi="宋体" w:eastAsia="宋体" w:cs="宋体"/>
          <w:kern w:val="0"/>
          <w:sz w:val="22"/>
          <w:szCs w:val="22"/>
        </w:rPr>
        <w:t>伦</w:t>
      </w:r>
      <w:r w:rsidRPr="5068912A" w:rsidR="009F578C">
        <w:rPr>
          <w:rFonts w:ascii="等线" w:hAnsi="等线" w:cs="等线" w:asciiTheme="minorEastAsia" w:hAnsiTheme="minorEastAsia" w:cstheme="minorEastAsia"/>
        </w:rPr>
        <w:t>Peggy Charren（1928-</w:t>
      </w:r>
      <w:ins w:author="林 慕空" w:date="2023-12-18T08:46:56.63Z" w:id="638680470">
        <w:r w:rsidRPr="5068912A" w:rsidR="009F578C">
          <w:rPr>
            <w:rFonts w:ascii="等线" w:hAnsi="等线" w:cs="等线" w:asciiTheme="minorEastAsia" w:hAnsiTheme="minorEastAsia" w:cstheme="minorEastAsia"/>
          </w:rPr>
          <w:t>2015</w:t>
        </w:r>
      </w:ins>
      <w:r w:rsidRPr="5068912A" w:rsidR="009F578C">
        <w:rPr>
          <w:rFonts w:ascii="等线" w:hAnsi="等线" w:cs="等线" w:asciiTheme="minorEastAsia" w:hAnsiTheme="minorEastAsia" w:cstheme="minorEastAsia"/>
        </w:rPr>
        <w:t xml:space="preserve">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9F62EB">
        <w:rPr>
          <w:rFonts w:ascii="宋体" w:hAnsi="宋体" w:eastAsia="宋体" w:cs="宋体"/>
          <w:kern w:val="0"/>
          <w:sz w:val="22"/>
          <w:szCs w:val="22"/>
          <w:lang w:val="zh-CN"/>
        </w:rPr>
        <w:t>《儿童电视法案》</w:t>
      </w:r>
      <w:r w:rsidRPr="5068912A" w:rsidR="00BD3D7B">
        <w:rPr>
          <w:rFonts w:ascii="宋体" w:hAnsi="宋体" w:eastAsia="宋体" w:cs="宋体"/>
          <w:kern w:val="0"/>
          <w:sz w:val="22"/>
          <w:szCs w:val="22"/>
          <w:lang w:val="zh-CN"/>
        </w:rPr>
        <w:t>的主要推动者。</w:t>
      </w:r>
    </w:p>
    <w:p w:rsidRPr="007D0235" w:rsidR="007D0235" w:rsidP="5068912A" w:rsidRDefault="007D0235" w14:paraId="1F00B58A" w14:textId="1365CF2C">
      <w:pPr>
        <w:rPr>
          <w:rFonts w:ascii="宋体" w:hAnsi="宋体" w:eastAsia="宋体" w:cs="宋体"/>
          <w:kern w:val="0"/>
          <w:sz w:val="22"/>
          <w:szCs w:val="22"/>
        </w:rPr>
      </w:pPr>
      <w:bookmarkStart w:name="RKGm-1648649502492" w:id="87"/>
      <w:bookmarkEnd w:id="87"/>
      <w:r w:rsidRPr="5068912A">
        <w:rPr>
          <w:rFonts w:ascii="宋体" w:hAnsi="宋体" w:eastAsia="宋体" w:cs="宋体"/>
          <w:kern w:val="0"/>
          <w:sz w:val="22"/>
          <w:szCs w:val="22"/>
        </w:rPr>
        <w:t>96．弗兰克·</w:t>
      </w:r>
      <w:ins w:author="林 慕空" w:date="2023-12-18T08:47:07.034Z" w:id="996488014">
        <w:r w:rsidRPr="01A08609" w:rsidR="01A08609">
          <w:rPr>
            <w:rFonts w:ascii="宋体" w:hAnsi="宋体" w:eastAsia="宋体" w:cs="宋体"/>
            <w:sz w:val="22"/>
            <w:szCs w:val="22"/>
          </w:rPr>
          <w:t>胡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默特</w:t>
      </w:r>
      <w:r w:rsidRPr="5068912A" w:rsidR="00B31B3A">
        <w:rPr>
          <w:rFonts w:ascii="等线" w:hAnsi="等线" w:cs="等线" w:asciiTheme="minorEastAsia" w:hAnsiTheme="minorEastAsia" w:cstheme="minorEastAsia"/>
        </w:rPr>
        <w:t>Frank Hummert（1879-1966）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：广播肥皂剧</w:t>
      </w:r>
      <w:r w:rsidRPr="5068912A" w:rsidR="00F672DE">
        <w:rPr>
          <w:rFonts w:ascii="宋体" w:hAnsi="宋体" w:eastAsia="宋体" w:cs="宋体"/>
          <w:kern w:val="0"/>
          <w:sz w:val="22"/>
          <w:szCs w:val="22"/>
        </w:rPr>
        <w:t>及广告的开</w:t>
      </w:r>
      <w:r w:rsidRPr="5068912A">
        <w:rPr>
          <w:rFonts w:ascii="宋体" w:hAnsi="宋体" w:eastAsia="宋体" w:cs="宋体"/>
          <w:kern w:val="0"/>
          <w:sz w:val="22"/>
          <w:szCs w:val="22"/>
        </w:rPr>
        <w:t>创</w:t>
      </w:r>
      <w:r w:rsidRPr="5068912A" w:rsidR="00F672DE">
        <w:rPr>
          <w:rFonts w:ascii="宋体" w:hAnsi="宋体" w:eastAsia="宋体" w:cs="宋体"/>
          <w:kern w:val="0"/>
          <w:sz w:val="22"/>
          <w:szCs w:val="22"/>
        </w:rPr>
        <w:t>者</w:t>
      </w:r>
    </w:p>
    <w:p w:rsidRPr="007D0235" w:rsidR="007D0235" w:rsidP="007D0235" w:rsidRDefault="007D0235" w14:paraId="79412A06" w14:textId="14D5497D">
      <w:pPr>
        <w:rPr>
          <w:rFonts w:hint="eastAsia" w:ascii="宋体" w:hAnsi="宋体" w:eastAsia="宋体" w:cs="宋体"/>
          <w:kern w:val="0"/>
          <w:sz w:val="22"/>
        </w:rPr>
      </w:pPr>
      <w:bookmarkStart w:name="vkr4-1648649502494" w:id="88"/>
      <w:bookmarkEnd w:id="88"/>
      <w:r w:rsidRPr="007D0235">
        <w:rPr>
          <w:rFonts w:ascii="宋体" w:hAnsi="宋体" w:eastAsia="宋体" w:cs="宋体"/>
          <w:kern w:val="0"/>
          <w:sz w:val="22"/>
        </w:rPr>
        <w:t>97．山姆·维特</w:t>
      </w:r>
      <w:r w:rsidRPr="35558D18" w:rsidR="00F672DE">
        <w:rPr>
          <w:rFonts w:asciiTheme="minorEastAsia" w:hAnsiTheme="minorEastAsia" w:cstheme="minorEastAsia"/>
        </w:rPr>
        <w:t>Sam Vitt（1926- ）</w:t>
      </w:r>
      <w:r w:rsidRPr="007D0235">
        <w:rPr>
          <w:rFonts w:ascii="宋体" w:hAnsi="宋体" w:eastAsia="宋体" w:cs="宋体"/>
          <w:kern w:val="0"/>
          <w:sz w:val="22"/>
        </w:rPr>
        <w:t>：</w:t>
      </w:r>
      <w:r w:rsidR="00412E97">
        <w:rPr>
          <w:rFonts w:hint="eastAsia" w:ascii="宋体" w:hAnsi="宋体" w:eastAsia="宋体" w:cs="宋体"/>
          <w:kern w:val="0"/>
          <w:sz w:val="22"/>
        </w:rPr>
        <w:t>独立</w:t>
      </w:r>
      <w:r w:rsidRPr="007D0235">
        <w:rPr>
          <w:rFonts w:ascii="宋体" w:hAnsi="宋体" w:eastAsia="宋体" w:cs="宋体"/>
          <w:kern w:val="0"/>
          <w:sz w:val="22"/>
        </w:rPr>
        <w:t>媒</w:t>
      </w:r>
      <w:r w:rsidR="00412E97">
        <w:rPr>
          <w:rFonts w:hint="eastAsia" w:ascii="宋体" w:hAnsi="宋体" w:eastAsia="宋体" w:cs="宋体"/>
          <w:kern w:val="0"/>
          <w:sz w:val="22"/>
        </w:rPr>
        <w:t>体</w:t>
      </w:r>
      <w:r w:rsidRPr="007D0235">
        <w:rPr>
          <w:rFonts w:ascii="宋体" w:hAnsi="宋体" w:eastAsia="宋体" w:cs="宋体"/>
          <w:kern w:val="0"/>
          <w:sz w:val="22"/>
        </w:rPr>
        <w:t>购买</w:t>
      </w:r>
      <w:r w:rsidR="00DE507B">
        <w:rPr>
          <w:rFonts w:hint="eastAsia" w:ascii="宋体" w:hAnsi="宋体" w:eastAsia="宋体" w:cs="宋体"/>
          <w:kern w:val="0"/>
          <w:sz w:val="22"/>
        </w:rPr>
        <w:t>模式的开创者。</w:t>
      </w:r>
    </w:p>
    <w:p w:rsidRPr="007D0235" w:rsidR="007D0235" w:rsidP="5068912A" w:rsidRDefault="007D0235" w14:paraId="53F61F8A" w14:textId="325FABF3">
      <w:pPr>
        <w:rPr>
          <w:rFonts w:ascii="宋体" w:hAnsi="宋体" w:eastAsia="宋体" w:cs="宋体"/>
          <w:kern w:val="0"/>
          <w:sz w:val="22"/>
          <w:szCs w:val="22"/>
        </w:rPr>
      </w:pPr>
      <w:bookmarkStart w:name="vJ82-1648649502496" w:id="89"/>
      <w:bookmarkEnd w:id="89"/>
      <w:r w:rsidRPr="5068912A">
        <w:rPr>
          <w:rFonts w:ascii="宋体" w:hAnsi="宋体" w:eastAsia="宋体" w:cs="宋体"/>
          <w:kern w:val="0"/>
          <w:sz w:val="22"/>
          <w:szCs w:val="22"/>
        </w:rPr>
        <w:t>98．克里夫·弗里曼</w:t>
      </w:r>
      <w:r w:rsidRPr="5068912A" w:rsidR="00436B0B">
        <w:rPr>
          <w:rFonts w:ascii="等线" w:hAnsi="等线" w:cs="等线" w:asciiTheme="minorEastAsia" w:hAnsiTheme="minorEastAsia" w:cstheme="minorEastAsia"/>
        </w:rPr>
        <w:t>Cliff Freeman（1941-</w:t>
      </w:r>
      <w:ins w:author="林 慕空" w:date="2023-12-18T08:47:29.969Z" w:id="316593688">
        <w:r w:rsidRPr="5068912A" w:rsidR="00436B0B">
          <w:rPr>
            <w:rFonts w:ascii="等线" w:hAnsi="等线" w:cs="等线" w:asciiTheme="minorEastAsia" w:hAnsiTheme="minorEastAsia" w:cstheme="minorEastAsia"/>
          </w:rPr>
          <w:t>2021</w:t>
        </w:r>
      </w:ins>
      <w:r w:rsidRPr="5068912A" w:rsidR="00436B0B">
        <w:rPr>
          <w:rFonts w:ascii="等线" w:hAnsi="等线" w:cs="等线" w:asciiTheme="minorEastAsia" w:hAnsiTheme="minorEastAsia" w:cstheme="minorEastAsia"/>
        </w:rPr>
        <w:t xml:space="preserve">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BA5261">
        <w:rPr>
          <w:rFonts w:ascii="宋体" w:hAnsi="宋体" w:eastAsia="宋体" w:cs="宋体"/>
          <w:kern w:val="0"/>
          <w:sz w:val="22"/>
          <w:szCs w:val="22"/>
        </w:rPr>
        <w:t>以</w:t>
      </w:r>
      <w:r w:rsidRPr="5068912A">
        <w:rPr>
          <w:rFonts w:ascii="宋体" w:hAnsi="宋体" w:eastAsia="宋体" w:cs="宋体"/>
          <w:kern w:val="0"/>
          <w:sz w:val="22"/>
          <w:szCs w:val="22"/>
        </w:rPr>
        <w:t>“牛肉在哪里”</w:t>
      </w:r>
      <w:r w:rsidRPr="5068912A" w:rsidR="00800D21">
        <w:rPr>
          <w:rFonts w:ascii="宋体" w:hAnsi="宋体" w:eastAsia="宋体" w:cs="宋体"/>
          <w:kern w:val="0"/>
          <w:sz w:val="22"/>
          <w:szCs w:val="22"/>
        </w:rPr>
        <w:t>闻名的广告创意人。</w:t>
      </w:r>
    </w:p>
    <w:p w:rsidRPr="007D0235" w:rsidR="007D0235" w:rsidP="007D0235" w:rsidRDefault="007D0235" w14:paraId="2424D89C" w14:textId="0A1690C1">
      <w:pPr>
        <w:rPr>
          <w:rFonts w:hint="eastAsia" w:ascii="宋体" w:hAnsi="宋体" w:eastAsia="宋体" w:cs="宋体"/>
          <w:kern w:val="0"/>
          <w:sz w:val="22"/>
        </w:rPr>
      </w:pPr>
      <w:bookmarkStart w:name="qNdQ-1648649502498" w:id="90"/>
      <w:bookmarkEnd w:id="90"/>
      <w:r w:rsidRPr="007D0235">
        <w:rPr>
          <w:rFonts w:ascii="宋体" w:hAnsi="宋体" w:eastAsia="宋体" w:cs="宋体"/>
          <w:kern w:val="0"/>
          <w:sz w:val="22"/>
        </w:rPr>
        <w:t>99．万斯·帕卡德</w:t>
      </w:r>
      <w:r w:rsidRPr="00D40E83" w:rsidR="00925C19">
        <w:rPr>
          <w:rFonts w:asciiTheme="minorEastAsia" w:hAnsiTheme="minorEastAsia" w:cstheme="minorEastAsia"/>
        </w:rPr>
        <w:t>Vance Packard（1914-1996）</w:t>
      </w:r>
      <w:r w:rsidRPr="007D0235">
        <w:rPr>
          <w:rFonts w:ascii="宋体" w:hAnsi="宋体" w:eastAsia="宋体" w:cs="宋体"/>
          <w:kern w:val="0"/>
          <w:sz w:val="22"/>
        </w:rPr>
        <w:t>：</w:t>
      </w:r>
      <w:r w:rsidR="00B801A7">
        <w:rPr>
          <w:rFonts w:hint="eastAsia" w:ascii="宋体" w:hAnsi="宋体" w:eastAsia="宋体" w:cs="宋体"/>
          <w:kern w:val="0"/>
          <w:sz w:val="22"/>
        </w:rPr>
        <w:t>以</w:t>
      </w:r>
      <w:r w:rsidRPr="35558D18" w:rsidR="00925C19">
        <w:rPr>
          <w:rFonts w:asciiTheme="minorEastAsia" w:hAnsiTheme="minorEastAsia" w:cstheme="minorEastAsia"/>
        </w:rPr>
        <w:t>《隐</w:t>
      </w:r>
      <w:r w:rsidR="00A360BC">
        <w:rPr>
          <w:rFonts w:hint="eastAsia" w:asciiTheme="minorEastAsia" w:hAnsiTheme="minorEastAsia" w:cstheme="minorEastAsia"/>
        </w:rPr>
        <w:t>蔽</w:t>
      </w:r>
      <w:r w:rsidRPr="35558D18" w:rsidR="00925C19">
        <w:rPr>
          <w:rFonts w:asciiTheme="minorEastAsia" w:hAnsiTheme="minorEastAsia" w:cstheme="minorEastAsia"/>
        </w:rPr>
        <w:t>的</w:t>
      </w:r>
      <w:r w:rsidR="00A360BC">
        <w:rPr>
          <w:rFonts w:hint="eastAsia" w:asciiTheme="minorEastAsia" w:hAnsiTheme="minorEastAsia" w:cstheme="minorEastAsia"/>
        </w:rPr>
        <w:t>劝</w:t>
      </w:r>
      <w:r w:rsidRPr="35558D18" w:rsidR="00925C19">
        <w:rPr>
          <w:rFonts w:asciiTheme="minorEastAsia" w:hAnsiTheme="minorEastAsia" w:cstheme="minorEastAsia"/>
        </w:rPr>
        <w:t>说者》</w:t>
      </w:r>
      <w:r w:rsidR="004E66B9">
        <w:rPr>
          <w:rFonts w:hint="eastAsia" w:asciiTheme="minorEastAsia" w:hAnsiTheme="minorEastAsia" w:cstheme="minorEastAsia"/>
        </w:rPr>
        <w:t>一书</w:t>
      </w:r>
      <w:r w:rsidR="00B801A7">
        <w:rPr>
          <w:rFonts w:hint="eastAsia" w:asciiTheme="minorEastAsia" w:hAnsiTheme="minorEastAsia" w:cstheme="minorEastAsia"/>
        </w:rPr>
        <w:t>对广告和社会</w:t>
      </w:r>
      <w:r w:rsidR="004E66B9">
        <w:rPr>
          <w:rFonts w:hint="eastAsia" w:asciiTheme="minorEastAsia" w:hAnsiTheme="minorEastAsia" w:cstheme="minorEastAsia"/>
        </w:rPr>
        <w:t>产生了极大的</w:t>
      </w:r>
      <w:r w:rsidR="00307090">
        <w:rPr>
          <w:rFonts w:hint="eastAsia" w:asciiTheme="minorEastAsia" w:hAnsiTheme="minorEastAsia" w:cstheme="minorEastAsia"/>
        </w:rPr>
        <w:t>影响。</w:t>
      </w:r>
    </w:p>
    <w:p w:rsidRPr="007D0235" w:rsidR="007D0235" w:rsidP="5068912A" w:rsidRDefault="007D0235" w14:paraId="3496AC98" w14:textId="0F22B3B5">
      <w:pPr>
        <w:rPr>
          <w:rFonts w:ascii="宋体" w:hAnsi="宋体" w:eastAsia="宋体" w:cs="宋体"/>
          <w:kern w:val="0"/>
          <w:sz w:val="22"/>
          <w:szCs w:val="22"/>
        </w:rPr>
      </w:pPr>
      <w:bookmarkStart w:name="yIdr-1648649502500" w:id="91"/>
      <w:bookmarkEnd w:id="91"/>
      <w:r w:rsidRPr="5068912A">
        <w:rPr>
          <w:rFonts w:ascii="宋体" w:hAnsi="宋体" w:eastAsia="宋体" w:cs="宋体"/>
          <w:kern w:val="0"/>
          <w:sz w:val="22"/>
          <w:szCs w:val="22"/>
        </w:rPr>
        <w:t>100．</w:t>
      </w:r>
      <w:ins w:author="林 慕空" w:date="2023-12-18T08:47:47.848Z" w:id="88198709">
        <w:r w:rsidRPr="01A08609" w:rsidR="01A08609">
          <w:rPr>
            <w:rFonts w:ascii="宋体" w:hAnsi="宋体" w:eastAsia="宋体" w:cs="宋体"/>
            <w:sz w:val="22"/>
            <w:szCs w:val="22"/>
          </w:rPr>
          <w:t>斯</w:t>
        </w:r>
      </w:ins>
      <w:r w:rsidRPr="5068912A">
        <w:rPr>
          <w:rFonts w:ascii="宋体" w:hAnsi="宋体" w:eastAsia="宋体" w:cs="宋体"/>
          <w:kern w:val="0"/>
          <w:sz w:val="22"/>
          <w:szCs w:val="22"/>
        </w:rPr>
        <w:t>蒂芬·M．凯斯</w:t>
      </w:r>
      <w:r w:rsidRPr="5068912A" w:rsidR="00307090">
        <w:rPr>
          <w:rFonts w:ascii="等线" w:hAnsi="等线" w:cs="等线" w:asciiTheme="minorEastAsia" w:hAnsiTheme="minorEastAsia" w:cstheme="minorEastAsia"/>
        </w:rPr>
        <w:t>Stephen M. Case（1958- ）</w:t>
      </w:r>
      <w:r w:rsidRPr="5068912A">
        <w:rPr>
          <w:rFonts w:ascii="宋体" w:hAnsi="宋体" w:eastAsia="宋体" w:cs="宋体"/>
          <w:kern w:val="0"/>
          <w:sz w:val="22"/>
          <w:szCs w:val="22"/>
        </w:rPr>
        <w:t>：</w:t>
      </w:r>
      <w:r w:rsidRPr="5068912A" w:rsidR="004F080B">
        <w:rPr>
          <w:rFonts w:ascii="等线" w:hAnsi="等线" w:cs="等线" w:asciiTheme="minorEastAsia" w:hAnsiTheme="minorEastAsia" w:cstheme="minorEastAsia"/>
        </w:rPr>
        <w:t>美国在线（America Online）</w:t>
      </w:r>
      <w:r w:rsidRPr="5068912A" w:rsidR="00F07AAE">
        <w:rPr>
          <w:rFonts w:ascii="等线" w:hAnsi="等线" w:cs="等线" w:asciiTheme="minorEastAsia" w:hAnsiTheme="minorEastAsia" w:cstheme="minorEastAsia"/>
        </w:rPr>
        <w:t>创始人。</w:t>
      </w:r>
    </w:p>
    <w:p w:rsidRPr="007D0235" w:rsidR="007D0235" w:rsidP="5068912A" w:rsidRDefault="007D0235" w14:paraId="37F7AC79" w14:textId="77777777">
      <w:pPr>
        <w:rPr>
          <w:b w:val="1"/>
          <w:bCs w:val="1"/>
        </w:rPr>
      </w:pPr>
    </w:p>
    <w:p w:rsidR="5068912A" w:rsidP="5068912A" w:rsidRDefault="5068912A" w14:paraId="3010084D" w14:textId="16940918">
      <w:pPr>
        <w:pStyle w:val="a"/>
        <w:rPr>
          <w:b w:val="1"/>
          <w:bCs w:val="1"/>
        </w:rPr>
      </w:pPr>
    </w:p>
    <w:p w:rsidR="5068912A" w:rsidP="01A08609" w:rsidRDefault="5068912A" w14:paraId="36D0DF27" w14:textId="7AFCB6F6">
      <w:pPr>
        <w:pStyle w:val="a"/>
        <w:rPr>
          <w:b w:val="1"/>
          <w:bCs w:val="1"/>
        </w:rPr>
      </w:pPr>
      <w:r w:rsidRPr="190A69DD" w:rsidR="190A69DD">
        <w:rPr>
          <w:b w:val="1"/>
          <w:bCs w:val="1"/>
        </w:rPr>
        <w:t>来源: 名单依据广告时代</w:t>
      </w:r>
      <w:r w:rsidRPr="190A69DD" w:rsidR="190A69DD">
        <w:rPr>
          <w:b w:val="1"/>
          <w:bCs w:val="1"/>
        </w:rPr>
        <w:t>(AdAge)</w:t>
      </w:r>
      <w:r w:rsidRPr="190A69DD" w:rsidR="190A69DD">
        <w:rPr>
          <w:b w:val="1"/>
          <w:bCs w:val="1"/>
        </w:rPr>
        <w:t xml:space="preserve"> 网上资料</w:t>
      </w:r>
      <w:r w:rsidRPr="190A69DD" w:rsidR="190A69DD">
        <w:rPr>
          <w:rStyle w:val="normaltextrun"/>
          <w:rFonts w:ascii="等线" w:hAnsi="等线" w:eastAsia="等线" w:cs="等线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1"/>
          <w:szCs w:val="21"/>
          <w:u w:val="none"/>
          <w:lang w:val="en-US" w:eastAsia="zh-CN"/>
        </w:rPr>
        <w:t xml:space="preserve"> “TOP 100 PEOPLE OF THE CENTURY”</w:t>
      </w:r>
      <w:r w:rsidRPr="190A69DD" w:rsidR="190A69DD">
        <w:rPr>
          <w:rFonts w:ascii="等线" w:hAnsi="等线" w:eastAsia="等线" w:cs="等线"/>
          <w:noProof w:val="0"/>
          <w:sz w:val="21"/>
          <w:szCs w:val="21"/>
          <w:lang w:eastAsia="zh-CN"/>
        </w:rPr>
        <w:t xml:space="preserve"> </w:t>
      </w:r>
      <w:r w:rsidRPr="190A69DD" w:rsidR="190A69DD">
        <w:rPr>
          <w:b w:val="1"/>
          <w:bCs w:val="1"/>
        </w:rPr>
        <w:t>，</w:t>
      </w:r>
    </w:p>
    <w:p w:rsidR="5068912A" w:rsidP="5068912A" w:rsidRDefault="5068912A" w14:paraId="54063D61" w14:textId="3EF76342">
      <w:pPr>
        <w:pStyle w:val="a"/>
        <w:rPr>
          <w:b w:val="1"/>
          <w:bCs w:val="1"/>
        </w:rPr>
      </w:pPr>
      <w:r w:rsidRPr="01A08609" w:rsidR="01A08609">
        <w:rPr>
          <w:b w:val="1"/>
          <w:bCs w:val="1"/>
        </w:rPr>
        <w:t>网址:https://adage.com/article/special-report-the-advertising-century/ad-age-advertising-century-top-100-people/140153</w:t>
      </w:r>
    </w:p>
    <w:sectPr w:rsidRPr="007D0235" w:rsidR="007D0235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F2"/>
    <w:rsid w:val="00002A6B"/>
    <w:rsid w:val="00004616"/>
    <w:rsid w:val="000167DD"/>
    <w:rsid w:val="00025FBA"/>
    <w:rsid w:val="00036EDE"/>
    <w:rsid w:val="000423DA"/>
    <w:rsid w:val="0004317C"/>
    <w:rsid w:val="000517CD"/>
    <w:rsid w:val="0005663F"/>
    <w:rsid w:val="00067E49"/>
    <w:rsid w:val="0009343A"/>
    <w:rsid w:val="000967FA"/>
    <w:rsid w:val="000B29A9"/>
    <w:rsid w:val="000D408F"/>
    <w:rsid w:val="00101E5B"/>
    <w:rsid w:val="00114D4F"/>
    <w:rsid w:val="00116DE4"/>
    <w:rsid w:val="0013432A"/>
    <w:rsid w:val="001378E0"/>
    <w:rsid w:val="00141CF4"/>
    <w:rsid w:val="00150D61"/>
    <w:rsid w:val="00154EEE"/>
    <w:rsid w:val="0016041C"/>
    <w:rsid w:val="00163B92"/>
    <w:rsid w:val="00176371"/>
    <w:rsid w:val="00184001"/>
    <w:rsid w:val="00184AD0"/>
    <w:rsid w:val="0018627F"/>
    <w:rsid w:val="001864D1"/>
    <w:rsid w:val="001A584E"/>
    <w:rsid w:val="001A5AC6"/>
    <w:rsid w:val="001A7D3C"/>
    <w:rsid w:val="001B502D"/>
    <w:rsid w:val="001C3EFD"/>
    <w:rsid w:val="001C4D2E"/>
    <w:rsid w:val="001C5782"/>
    <w:rsid w:val="001E3789"/>
    <w:rsid w:val="001E3D0D"/>
    <w:rsid w:val="001F209D"/>
    <w:rsid w:val="002071D9"/>
    <w:rsid w:val="00223A56"/>
    <w:rsid w:val="00225429"/>
    <w:rsid w:val="0023004B"/>
    <w:rsid w:val="00237791"/>
    <w:rsid w:val="00253D98"/>
    <w:rsid w:val="00256CCF"/>
    <w:rsid w:val="00281E7E"/>
    <w:rsid w:val="002C118E"/>
    <w:rsid w:val="002C46E7"/>
    <w:rsid w:val="002D2C3B"/>
    <w:rsid w:val="002D3E08"/>
    <w:rsid w:val="002D5C38"/>
    <w:rsid w:val="002D5EE8"/>
    <w:rsid w:val="002E5963"/>
    <w:rsid w:val="002E69FC"/>
    <w:rsid w:val="002F3A6E"/>
    <w:rsid w:val="00307090"/>
    <w:rsid w:val="00307DC6"/>
    <w:rsid w:val="00312AF5"/>
    <w:rsid w:val="00315397"/>
    <w:rsid w:val="003170B6"/>
    <w:rsid w:val="00320DA1"/>
    <w:rsid w:val="00322ADC"/>
    <w:rsid w:val="00333974"/>
    <w:rsid w:val="00334C96"/>
    <w:rsid w:val="0033770D"/>
    <w:rsid w:val="00344D01"/>
    <w:rsid w:val="00354A37"/>
    <w:rsid w:val="00354AB3"/>
    <w:rsid w:val="00357B8E"/>
    <w:rsid w:val="00377D78"/>
    <w:rsid w:val="00377F73"/>
    <w:rsid w:val="00380D16"/>
    <w:rsid w:val="00381A47"/>
    <w:rsid w:val="0038558D"/>
    <w:rsid w:val="00385666"/>
    <w:rsid w:val="0039273B"/>
    <w:rsid w:val="00392E4E"/>
    <w:rsid w:val="003A7815"/>
    <w:rsid w:val="003C180C"/>
    <w:rsid w:val="003C2C8B"/>
    <w:rsid w:val="003C78B7"/>
    <w:rsid w:val="003D72A8"/>
    <w:rsid w:val="003F10F6"/>
    <w:rsid w:val="003F3598"/>
    <w:rsid w:val="00401741"/>
    <w:rsid w:val="00401C45"/>
    <w:rsid w:val="00403FF1"/>
    <w:rsid w:val="00407BAC"/>
    <w:rsid w:val="00412E97"/>
    <w:rsid w:val="004169AB"/>
    <w:rsid w:val="0042651A"/>
    <w:rsid w:val="00430B5D"/>
    <w:rsid w:val="004311BC"/>
    <w:rsid w:val="004314B5"/>
    <w:rsid w:val="00436805"/>
    <w:rsid w:val="00436B0B"/>
    <w:rsid w:val="00442A76"/>
    <w:rsid w:val="0044372C"/>
    <w:rsid w:val="00453D61"/>
    <w:rsid w:val="0046215C"/>
    <w:rsid w:val="00465E7F"/>
    <w:rsid w:val="0046719E"/>
    <w:rsid w:val="004765C9"/>
    <w:rsid w:val="00492536"/>
    <w:rsid w:val="00497340"/>
    <w:rsid w:val="004A0378"/>
    <w:rsid w:val="004B1B4E"/>
    <w:rsid w:val="004B5A22"/>
    <w:rsid w:val="004C3A7A"/>
    <w:rsid w:val="004C4E80"/>
    <w:rsid w:val="004D4B40"/>
    <w:rsid w:val="004E139B"/>
    <w:rsid w:val="004E36B9"/>
    <w:rsid w:val="004E57F2"/>
    <w:rsid w:val="004E66B9"/>
    <w:rsid w:val="004F080B"/>
    <w:rsid w:val="005170D4"/>
    <w:rsid w:val="00524C5B"/>
    <w:rsid w:val="00532629"/>
    <w:rsid w:val="005355A2"/>
    <w:rsid w:val="0053744A"/>
    <w:rsid w:val="00551CB2"/>
    <w:rsid w:val="0056142E"/>
    <w:rsid w:val="00570BEF"/>
    <w:rsid w:val="00574068"/>
    <w:rsid w:val="00574B20"/>
    <w:rsid w:val="00577EDB"/>
    <w:rsid w:val="00587259"/>
    <w:rsid w:val="005A0C14"/>
    <w:rsid w:val="005B43ED"/>
    <w:rsid w:val="005C095E"/>
    <w:rsid w:val="005C6D93"/>
    <w:rsid w:val="005D4E04"/>
    <w:rsid w:val="005E4A0E"/>
    <w:rsid w:val="005F11E1"/>
    <w:rsid w:val="00623127"/>
    <w:rsid w:val="00633FF8"/>
    <w:rsid w:val="00644EB5"/>
    <w:rsid w:val="00646F71"/>
    <w:rsid w:val="00664246"/>
    <w:rsid w:val="0068601F"/>
    <w:rsid w:val="0069373E"/>
    <w:rsid w:val="0069524D"/>
    <w:rsid w:val="006B0165"/>
    <w:rsid w:val="006B1D4E"/>
    <w:rsid w:val="006B4E0B"/>
    <w:rsid w:val="006C0842"/>
    <w:rsid w:val="006C2E65"/>
    <w:rsid w:val="006D25CF"/>
    <w:rsid w:val="006D34DB"/>
    <w:rsid w:val="006E3531"/>
    <w:rsid w:val="006E5F7C"/>
    <w:rsid w:val="006F5121"/>
    <w:rsid w:val="00703561"/>
    <w:rsid w:val="00704708"/>
    <w:rsid w:val="00724381"/>
    <w:rsid w:val="007363C1"/>
    <w:rsid w:val="00737538"/>
    <w:rsid w:val="0074067C"/>
    <w:rsid w:val="0074324C"/>
    <w:rsid w:val="007505AB"/>
    <w:rsid w:val="00753D60"/>
    <w:rsid w:val="007559EB"/>
    <w:rsid w:val="00782463"/>
    <w:rsid w:val="00785F14"/>
    <w:rsid w:val="00794086"/>
    <w:rsid w:val="00795794"/>
    <w:rsid w:val="00797DA6"/>
    <w:rsid w:val="007A10DE"/>
    <w:rsid w:val="007B1FD0"/>
    <w:rsid w:val="007B2373"/>
    <w:rsid w:val="007C779A"/>
    <w:rsid w:val="007D0235"/>
    <w:rsid w:val="007E18C4"/>
    <w:rsid w:val="007E4425"/>
    <w:rsid w:val="007E5999"/>
    <w:rsid w:val="007F17DA"/>
    <w:rsid w:val="007F22D6"/>
    <w:rsid w:val="00800D21"/>
    <w:rsid w:val="00803542"/>
    <w:rsid w:val="00803A21"/>
    <w:rsid w:val="008064FE"/>
    <w:rsid w:val="008313C8"/>
    <w:rsid w:val="00835C88"/>
    <w:rsid w:val="0084668D"/>
    <w:rsid w:val="00854770"/>
    <w:rsid w:val="00854FD3"/>
    <w:rsid w:val="008573D9"/>
    <w:rsid w:val="00865436"/>
    <w:rsid w:val="00866B49"/>
    <w:rsid w:val="00870515"/>
    <w:rsid w:val="00874CA9"/>
    <w:rsid w:val="0088174B"/>
    <w:rsid w:val="00892B5D"/>
    <w:rsid w:val="00893A17"/>
    <w:rsid w:val="00893D37"/>
    <w:rsid w:val="00897AF9"/>
    <w:rsid w:val="00897DA5"/>
    <w:rsid w:val="00897E3E"/>
    <w:rsid w:val="008B0614"/>
    <w:rsid w:val="008C0D5B"/>
    <w:rsid w:val="008F131F"/>
    <w:rsid w:val="00903253"/>
    <w:rsid w:val="0090346F"/>
    <w:rsid w:val="00905C36"/>
    <w:rsid w:val="00913414"/>
    <w:rsid w:val="00923777"/>
    <w:rsid w:val="00925C19"/>
    <w:rsid w:val="00927269"/>
    <w:rsid w:val="00930A0C"/>
    <w:rsid w:val="00930B85"/>
    <w:rsid w:val="00936176"/>
    <w:rsid w:val="009411E7"/>
    <w:rsid w:val="00970F03"/>
    <w:rsid w:val="00983AD3"/>
    <w:rsid w:val="0098480D"/>
    <w:rsid w:val="0098505C"/>
    <w:rsid w:val="00992F59"/>
    <w:rsid w:val="0099455F"/>
    <w:rsid w:val="00995483"/>
    <w:rsid w:val="009A5D19"/>
    <w:rsid w:val="009A782E"/>
    <w:rsid w:val="009B65B3"/>
    <w:rsid w:val="009C0E0D"/>
    <w:rsid w:val="009C52C1"/>
    <w:rsid w:val="009C7B96"/>
    <w:rsid w:val="009D4ABB"/>
    <w:rsid w:val="009D57D9"/>
    <w:rsid w:val="009F578C"/>
    <w:rsid w:val="009F62EB"/>
    <w:rsid w:val="00A058B0"/>
    <w:rsid w:val="00A1248A"/>
    <w:rsid w:val="00A12ED1"/>
    <w:rsid w:val="00A14649"/>
    <w:rsid w:val="00A20727"/>
    <w:rsid w:val="00A26106"/>
    <w:rsid w:val="00A26D38"/>
    <w:rsid w:val="00A31CA3"/>
    <w:rsid w:val="00A33F95"/>
    <w:rsid w:val="00A360BC"/>
    <w:rsid w:val="00A63D69"/>
    <w:rsid w:val="00A670B1"/>
    <w:rsid w:val="00A872D9"/>
    <w:rsid w:val="00A92203"/>
    <w:rsid w:val="00AA0E14"/>
    <w:rsid w:val="00AA66EF"/>
    <w:rsid w:val="00AA792D"/>
    <w:rsid w:val="00AB502A"/>
    <w:rsid w:val="00AD13E3"/>
    <w:rsid w:val="00AD4F8A"/>
    <w:rsid w:val="00AE55F4"/>
    <w:rsid w:val="00AE57B4"/>
    <w:rsid w:val="00AE6DCD"/>
    <w:rsid w:val="00AF5147"/>
    <w:rsid w:val="00B0788F"/>
    <w:rsid w:val="00B13D08"/>
    <w:rsid w:val="00B31B3A"/>
    <w:rsid w:val="00B45EFB"/>
    <w:rsid w:val="00B4673F"/>
    <w:rsid w:val="00B73E0B"/>
    <w:rsid w:val="00B801A7"/>
    <w:rsid w:val="00B80401"/>
    <w:rsid w:val="00B901FA"/>
    <w:rsid w:val="00B97B96"/>
    <w:rsid w:val="00BA0A56"/>
    <w:rsid w:val="00BA5261"/>
    <w:rsid w:val="00BC7E12"/>
    <w:rsid w:val="00BC7F66"/>
    <w:rsid w:val="00BD3D7B"/>
    <w:rsid w:val="00BD7E70"/>
    <w:rsid w:val="00BE4F1D"/>
    <w:rsid w:val="00BF0ABF"/>
    <w:rsid w:val="00BF2B90"/>
    <w:rsid w:val="00BF58B7"/>
    <w:rsid w:val="00C07560"/>
    <w:rsid w:val="00C105F6"/>
    <w:rsid w:val="00C106F2"/>
    <w:rsid w:val="00C11673"/>
    <w:rsid w:val="00C218AF"/>
    <w:rsid w:val="00C31637"/>
    <w:rsid w:val="00C36B45"/>
    <w:rsid w:val="00C422A2"/>
    <w:rsid w:val="00C440B6"/>
    <w:rsid w:val="00C4762F"/>
    <w:rsid w:val="00C54C6E"/>
    <w:rsid w:val="00C64115"/>
    <w:rsid w:val="00C65DFC"/>
    <w:rsid w:val="00C76241"/>
    <w:rsid w:val="00C778F1"/>
    <w:rsid w:val="00C83FE6"/>
    <w:rsid w:val="00C867BB"/>
    <w:rsid w:val="00CB607D"/>
    <w:rsid w:val="00CD2958"/>
    <w:rsid w:val="00CE16E4"/>
    <w:rsid w:val="00CF3C14"/>
    <w:rsid w:val="00CF7DCB"/>
    <w:rsid w:val="00D03E90"/>
    <w:rsid w:val="00D20061"/>
    <w:rsid w:val="00D22BA6"/>
    <w:rsid w:val="00D438DE"/>
    <w:rsid w:val="00D5254A"/>
    <w:rsid w:val="00D5733B"/>
    <w:rsid w:val="00D91FD8"/>
    <w:rsid w:val="00DA309E"/>
    <w:rsid w:val="00DB0B60"/>
    <w:rsid w:val="00DB2C7E"/>
    <w:rsid w:val="00DB55FB"/>
    <w:rsid w:val="00DC33FF"/>
    <w:rsid w:val="00DC4ACB"/>
    <w:rsid w:val="00DC6723"/>
    <w:rsid w:val="00DD2138"/>
    <w:rsid w:val="00DD4EBF"/>
    <w:rsid w:val="00DE507B"/>
    <w:rsid w:val="00DE680A"/>
    <w:rsid w:val="00E05DFF"/>
    <w:rsid w:val="00E07C20"/>
    <w:rsid w:val="00E26F16"/>
    <w:rsid w:val="00E3796E"/>
    <w:rsid w:val="00E605AA"/>
    <w:rsid w:val="00E75988"/>
    <w:rsid w:val="00E8599E"/>
    <w:rsid w:val="00E930B7"/>
    <w:rsid w:val="00E97D35"/>
    <w:rsid w:val="00EA2158"/>
    <w:rsid w:val="00EA4F06"/>
    <w:rsid w:val="00EB3355"/>
    <w:rsid w:val="00ED1CE7"/>
    <w:rsid w:val="00ED62F3"/>
    <w:rsid w:val="00EE17F4"/>
    <w:rsid w:val="00EE46C3"/>
    <w:rsid w:val="00EE57A8"/>
    <w:rsid w:val="00EF4227"/>
    <w:rsid w:val="00EF57B5"/>
    <w:rsid w:val="00F026E4"/>
    <w:rsid w:val="00F07AAE"/>
    <w:rsid w:val="00F107CE"/>
    <w:rsid w:val="00F124A2"/>
    <w:rsid w:val="00F13E31"/>
    <w:rsid w:val="00F21AFE"/>
    <w:rsid w:val="00F25BA7"/>
    <w:rsid w:val="00F34399"/>
    <w:rsid w:val="00F35D4A"/>
    <w:rsid w:val="00F45D38"/>
    <w:rsid w:val="00F52282"/>
    <w:rsid w:val="00F54B87"/>
    <w:rsid w:val="00F55083"/>
    <w:rsid w:val="00F56A75"/>
    <w:rsid w:val="00F57CE8"/>
    <w:rsid w:val="00F672DE"/>
    <w:rsid w:val="00F72618"/>
    <w:rsid w:val="00F77514"/>
    <w:rsid w:val="00F85B2E"/>
    <w:rsid w:val="00F870A5"/>
    <w:rsid w:val="00FB5263"/>
    <w:rsid w:val="00FC5401"/>
    <w:rsid w:val="00FC6A3E"/>
    <w:rsid w:val="00FD413C"/>
    <w:rsid w:val="00FD7252"/>
    <w:rsid w:val="00FF5DFB"/>
    <w:rsid w:val="00FF67F8"/>
    <w:rsid w:val="00FF6AF6"/>
    <w:rsid w:val="01A08609"/>
    <w:rsid w:val="0BBEF21B"/>
    <w:rsid w:val="190A69DD"/>
    <w:rsid w:val="27621A37"/>
    <w:rsid w:val="5068912A"/>
    <w:rsid w:val="7871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6387"/>
  <w15:chartTrackingRefBased/>
  <w15:docId w15:val="{070A7CE9-1443-4D07-8F8C-ECB2F148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44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4425"/>
    <w:rPr>
      <w:color w:val="605E5C"/>
      <w:shd w:val="clear" w:color="auto" w:fill="E1DFDD"/>
    </w:rPr>
  </w:style>
  <w:style w:type="character" w:styleId="normaltextrun" w:customStyle="true">
    <w:uiPriority w:val="1"/>
    <w:name w:val="normaltextrun"/>
    <w:basedOn w:val="a0"/>
    <w:rsid w:val="01A08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 UU</dc:creator>
  <keywords/>
  <dc:description/>
  <lastModifiedBy>UU L</lastModifiedBy>
  <revision>391</revision>
  <dcterms:created xsi:type="dcterms:W3CDTF">2023-12-16T01:58:00.0000000Z</dcterms:created>
  <dcterms:modified xsi:type="dcterms:W3CDTF">2024-06-29T16:34:56.6793911Z</dcterms:modified>
</coreProperties>
</file>