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du="http://schemas.microsoft.com/office/word/2023/wordml/word16du" mc:Ignorable="w14 w15 w16se w16cid w16 w16cex w16sdtdh wp14">
  <w:body>
    <w:p w:rsidRPr="00604B7A" w:rsidR="00A250AA" w:rsidRDefault="00FC4E3B" w14:paraId="3866E157" w14:textId="22CC4424">
      <w:pPr>
        <w:rPr>
          <w:b w:val="1"/>
          <w:bCs w:val="1"/>
          <w:color w:val="C45911" w:themeColor="accent2" w:themeShade="BF"/>
          <w:sz w:val="22"/>
          <w:szCs w:val="22"/>
        </w:rPr>
      </w:pPr>
      <w:r w:rsidRPr="51A6B629" w:rsidR="51A6B629">
        <w:rPr>
          <w:b w:val="1"/>
          <w:bCs w:val="1"/>
          <w:color w:val="C45911" w:themeColor="accent2" w:themeTint="FF" w:themeShade="BF"/>
          <w:sz w:val="22"/>
          <w:szCs w:val="22"/>
        </w:rPr>
        <w:t xml:space="preserve">附录3：  </w:t>
      </w:r>
      <w:r w:rsidRPr="51A6B629" w:rsidR="51A6B629">
        <w:rPr>
          <w:b w:val="1"/>
          <w:bCs w:val="1"/>
          <w:color w:val="C45911" w:themeColor="accent2" w:themeTint="FF" w:themeShade="BF"/>
          <w:sz w:val="22"/>
          <w:szCs w:val="22"/>
        </w:rPr>
        <w:t>20世纪</w:t>
      </w:r>
      <w:r w:rsidRPr="51A6B629" w:rsidR="51A6B629">
        <w:rPr>
          <w:b w:val="1"/>
          <w:bCs w:val="1"/>
          <w:color w:val="C45911" w:themeColor="accent2" w:themeTint="FF" w:themeShade="BF"/>
          <w:sz w:val="22"/>
          <w:szCs w:val="22"/>
        </w:rPr>
        <w:t>最成功的广告T0P100</w:t>
      </w:r>
    </w:p>
    <w:p w:rsidR="51A6B629" w:rsidP="5A9BD6AA" w:rsidRDefault="51A6B629" w14:paraId="6C3D1249" w14:textId="4F41CAFD">
      <w:pPr>
        <w:ind w:firstLine="420" w:firstLineChars="200"/>
        <w:rPr>
          <w:color w:val="000000" w:themeColor="text1" w:themeTint="FF" w:themeShade="FF"/>
        </w:rPr>
      </w:pPr>
    </w:p>
    <w:p w:rsidR="00944351" w:rsidP="5A9BD6AA" w:rsidRDefault="00C669B7" w14:paraId="50D013DA" w14:textId="56F1EFDD">
      <w:pPr>
        <w:ind w:firstLine="420" w:firstLineChars="200"/>
        <w:rPr>
          <w:color w:val="000000" w:themeColor="text1" w:themeTint="FF" w:themeShade="FF"/>
        </w:rPr>
      </w:pPr>
      <w:r w:rsidRPr="5A9BD6AA" w:rsidR="5A9BD6AA">
        <w:rPr>
          <w:color w:val="000000" w:themeColor="text1" w:themeTint="FF" w:themeShade="FF"/>
        </w:rPr>
        <w:t>1999</w:t>
      </w:r>
      <w:r w:rsidRPr="5A9BD6AA" w:rsidR="5A9BD6AA">
        <w:rPr>
          <w:color w:val="000000" w:themeColor="text1" w:themeTint="FF" w:themeShade="FF"/>
        </w:rPr>
        <w:t>年《广告时代》（AA)杂志评选出</w:t>
      </w:r>
      <w:r w:rsidRPr="5A9BD6AA" w:rsidR="5A9BD6AA">
        <w:rPr>
          <w:color w:val="000000" w:themeColor="text1" w:themeTint="FF" w:themeShade="FF"/>
        </w:rPr>
        <w:t>20世纪最成功的百</w:t>
      </w:r>
      <w:r w:rsidRPr="5A9BD6AA" w:rsidR="5A9BD6AA">
        <w:rPr>
          <w:color w:val="000000" w:themeColor="text1" w:themeTint="FF" w:themeShade="FF"/>
        </w:rPr>
        <w:t>強广告活动，入选广告需达到或通过以下三条标准之一：</w:t>
      </w:r>
      <w:bookmarkStart w:name="VPzT-1648652661759" w:id="0"/>
      <w:bookmarkEnd w:id="0"/>
      <w:r w:rsidRPr="5A9BD6AA" w:rsidR="5A9BD6AA">
        <w:rPr>
          <w:color w:val="000000" w:themeColor="text1" w:themeTint="FF" w:themeShade="FF"/>
        </w:rPr>
        <w:t>A</w:t>
      </w:r>
      <w:r w:rsidRPr="5A9BD6AA" w:rsidR="5A9BD6AA">
        <w:rPr>
          <w:color w:val="000000" w:themeColor="text1" w:themeTint="FF" w:themeShade="FF"/>
        </w:rPr>
        <w:t>、是否构成了广告或社会流行文化的分水岭；</w:t>
      </w:r>
      <w:bookmarkStart w:name="xPAv-1648652661761" w:id="1"/>
      <w:bookmarkEnd w:id="1"/>
      <w:r w:rsidRPr="5A9BD6AA" w:rsidR="5A9BD6AA">
        <w:rPr>
          <w:color w:val="000000" w:themeColor="text1" w:themeTint="FF" w:themeShade="FF"/>
        </w:rPr>
        <w:t>B</w:t>
      </w:r>
      <w:r w:rsidRPr="5A9BD6AA" w:rsidR="5A9BD6AA">
        <w:rPr>
          <w:color w:val="000000" w:themeColor="text1" w:themeTint="FF" w:themeShade="FF"/>
        </w:rPr>
        <w:t>、是否促进了新品类的形成或帮助客户品牌成为其所属行业的龙头；</w:t>
      </w:r>
      <w:bookmarkStart w:name="aTiV-1648652661763" w:id="2"/>
      <w:bookmarkEnd w:id="2"/>
      <w:r w:rsidRPr="5A9BD6AA" w:rsidR="5A9BD6AA">
        <w:rPr>
          <w:color w:val="000000" w:themeColor="text1" w:themeTint="FF" w:themeShade="FF"/>
        </w:rPr>
        <w:t>C</w:t>
      </w:r>
      <w:r w:rsidRPr="5A9BD6AA" w:rsidR="5A9BD6AA">
        <w:rPr>
          <w:color w:val="000000" w:themeColor="text1" w:themeTint="FF" w:themeShade="FF"/>
        </w:rPr>
        <w:t>、是否令人难以忘怀。榜单排名如下（品牌名称-广告语</w:t>
      </w:r>
      <w:r w:rsidRPr="5A9BD6AA" w:rsidR="5A9BD6AA">
        <w:rPr>
          <w:color w:val="000000" w:themeColor="text1" w:themeTint="FF" w:themeShade="FF"/>
        </w:rPr>
        <w:t>- 广告</w:t>
      </w:r>
      <w:r w:rsidRPr="5A9BD6AA" w:rsidR="5A9BD6AA">
        <w:rPr>
          <w:color w:val="000000" w:themeColor="text1" w:themeTint="FF" w:themeShade="FF"/>
        </w:rPr>
        <w:t>代理商及时间）：</w:t>
      </w:r>
    </w:p>
    <w:p w:rsidR="272E5385" w:rsidP="5A9BD6AA" w:rsidRDefault="272E5385" w14:paraId="57FE3CD4" w14:textId="2131266A">
      <w:pPr>
        <w:pStyle w:val="a"/>
        <w:ind w:firstLine="420" w:firstLineChars="200"/>
        <w:rPr>
          <w:color w:val="000000" w:themeColor="text1" w:themeTint="FF" w:themeShade="FF"/>
        </w:rPr>
      </w:pPr>
    </w:p>
    <w:p w:rsidR="00944351" w:rsidP="5A9BD6AA" w:rsidRDefault="008E2505" w14:paraId="50D013DB" w14:textId="2C2682BA">
      <w:pPr>
        <w:rPr>
          <w:color w:val="000000" w:themeColor="text1" w:themeTint="FF" w:themeShade="FF"/>
        </w:rPr>
      </w:pPr>
      <w:bookmarkStart w:name="IzQW-1648652661779" w:id="6"/>
      <w:bookmarkEnd w:id="6"/>
      <w:r w:rsidRPr="5A9BD6AA" w:rsidR="5A9BD6AA">
        <w:rPr>
          <w:color w:val="000000" w:themeColor="text1" w:themeTint="FF" w:themeShade="FF"/>
        </w:rPr>
        <w:t xml:space="preserve">1. </w:t>
      </w:r>
      <w:r w:rsidRPr="5A9BD6AA" w:rsidR="5A9BD6AA">
        <w:rPr>
          <w:color w:val="000000" w:themeColor="text1" w:themeTint="FF" w:themeShade="FF"/>
        </w:rPr>
        <w:t>大众甲壳虫汽车(</w:t>
      </w:r>
      <w:r w:rsidRPr="5A9BD6AA" w:rsidR="5A9BD6AA">
        <w:rPr>
          <w:color w:val="000000" w:themeColor="text1" w:themeTint="FF" w:themeShade="FF"/>
        </w:rPr>
        <w:t>Volkswagen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，“</w:t>
      </w:r>
      <w:r w:rsidRPr="5A9BD6AA" w:rsidR="5A9BD6AA">
        <w:rPr>
          <w:b w:val="0"/>
          <w:bCs w:val="0"/>
          <w:color w:val="000000" w:themeColor="text1" w:themeTint="FF" w:themeShade="FF"/>
        </w:rPr>
        <w:t>think small</w:t>
      </w:r>
      <w:r w:rsidRPr="5A9BD6AA" w:rsidR="5A9BD6AA">
        <w:rPr>
          <w:color w:val="000000" w:themeColor="text1" w:themeTint="FF" w:themeShade="FF"/>
        </w:rPr>
        <w:t>”（从小处着眼），</w:t>
      </w:r>
      <w:r w:rsidRPr="5A9BD6AA" w:rsidR="5A9BD6AA">
        <w:rPr>
          <w:color w:val="000000" w:themeColor="text1" w:themeTint="FF" w:themeShade="FF"/>
        </w:rPr>
        <w:t>DDB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1959</w:t>
      </w:r>
    </w:p>
    <w:p w:rsidR="00944351" w:rsidP="5A9BD6AA" w:rsidRDefault="008E2505" w14:paraId="50D013DC" w14:textId="6891AB6D">
      <w:pPr>
        <w:rPr>
          <w:color w:val="000000" w:themeColor="text1" w:themeTint="FF" w:themeShade="FF"/>
        </w:rPr>
      </w:pPr>
      <w:bookmarkStart w:name="Y9FM-1648652661781" w:id="7"/>
      <w:bookmarkEnd w:id="7"/>
      <w:r w:rsidRPr="5A9BD6AA" w:rsidR="5A9BD6AA">
        <w:rPr>
          <w:color w:val="000000" w:themeColor="text1" w:themeTint="FF" w:themeShade="FF"/>
        </w:rPr>
        <w:t xml:space="preserve">2. </w:t>
      </w:r>
      <w:r w:rsidRPr="5A9BD6AA" w:rsidR="5A9BD6AA">
        <w:rPr>
          <w:color w:val="000000" w:themeColor="text1" w:themeTint="FF" w:themeShade="FF"/>
        </w:rPr>
        <w:t>可口可乐</w:t>
      </w:r>
      <w:r w:rsidRPr="5A9BD6AA" w:rsidR="5A9BD6AA">
        <w:rPr>
          <w:color w:val="000000" w:themeColor="text1" w:themeTint="FF" w:themeShade="FF"/>
        </w:rPr>
        <w:t>(Coca-</w:t>
      </w:r>
      <w:r w:rsidRPr="5A9BD6AA" w:rsidR="5A9BD6AA">
        <w:rPr>
          <w:color w:val="000000" w:themeColor="text1" w:themeTint="FF" w:themeShade="FF"/>
        </w:rPr>
        <w:t>Cola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</w:t>
      </w:r>
      <w:r w:rsidRPr="5A9BD6AA" w:rsidR="5A9BD6AA">
        <w:rPr>
          <w:b w:val="0"/>
          <w:bCs w:val="0"/>
          <w:color w:val="000000" w:themeColor="text1" w:themeTint="FF" w:themeShade="FF"/>
        </w:rPr>
        <w:t>The pause that refreshes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享受清新一刻</w:t>
      </w:r>
      <w:r w:rsidRPr="5A9BD6AA" w:rsidR="5A9BD6AA">
        <w:rPr>
          <w:color w:val="000000" w:themeColor="text1" w:themeTint="FF" w:themeShade="FF"/>
        </w:rPr>
        <w:t>），</w:t>
      </w:r>
      <w:r w:rsidRPr="5A9BD6AA" w:rsidR="5A9BD6AA">
        <w:rPr>
          <w:color w:val="000000" w:themeColor="text1" w:themeTint="FF" w:themeShade="FF"/>
        </w:rPr>
        <w:t xml:space="preserve"> D'Arcy Co.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1929</w:t>
      </w:r>
    </w:p>
    <w:p w:rsidR="00944351" w:rsidP="5A9BD6AA" w:rsidRDefault="008E2505" w14:paraId="1E4B4C38" w14:textId="4F34E1AE">
      <w:pPr>
        <w:rPr>
          <w:color w:val="000000" w:themeColor="text1" w:themeTint="FF" w:themeShade="FF"/>
        </w:rPr>
      </w:pPr>
      <w:bookmarkStart w:name="Z7KA-1648652661784" w:id="8"/>
      <w:bookmarkEnd w:id="8"/>
      <w:r w:rsidRPr="5A9BD6AA" w:rsidR="5A9BD6AA">
        <w:rPr>
          <w:color w:val="000000" w:themeColor="text1" w:themeTint="FF" w:themeShade="FF"/>
        </w:rPr>
        <w:t xml:space="preserve">3. </w:t>
      </w:r>
      <w:r w:rsidRPr="5A9BD6AA" w:rsidR="5A9BD6AA">
        <w:rPr>
          <w:color w:val="000000" w:themeColor="text1" w:themeTint="FF" w:themeShade="FF"/>
        </w:rPr>
        <w:t>万宝路</w:t>
      </w:r>
      <w:r w:rsidRPr="5A9BD6AA" w:rsidR="5A9BD6AA">
        <w:rPr>
          <w:color w:val="000000" w:themeColor="text1" w:themeTint="FF" w:themeShade="FF"/>
        </w:rPr>
        <w:t>(Marlboro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，“</w:t>
      </w:r>
      <w:r w:rsidRPr="5A9BD6AA" w:rsidR="5A9BD6AA">
        <w:rPr>
          <w:b w:val="0"/>
          <w:bCs w:val="0"/>
          <w:color w:val="000000" w:themeColor="text1" w:themeTint="FF" w:themeShade="FF"/>
        </w:rPr>
        <w:t xml:space="preserve">The Marlboro </w:t>
      </w:r>
      <w:r w:rsidRPr="5A9BD6AA" w:rsidR="5A9BD6AA">
        <w:rPr>
          <w:b w:val="0"/>
          <w:bCs w:val="0"/>
          <w:color w:val="000000" w:themeColor="text1" w:themeTint="FF" w:themeShade="FF"/>
        </w:rPr>
        <w:t>Man”(</w:t>
      </w:r>
      <w:r w:rsidRPr="5A9BD6AA" w:rsidR="5A9BD6AA">
        <w:rPr>
          <w:color w:val="000000" w:themeColor="text1" w:themeTint="FF" w:themeShade="FF"/>
        </w:rPr>
        <w:t>万宝路牛仔)，</w:t>
      </w:r>
      <w:r w:rsidRPr="5A9BD6AA" w:rsidR="5A9BD6AA">
        <w:rPr>
          <w:color w:val="000000" w:themeColor="text1" w:themeTint="FF" w:themeShade="FF"/>
        </w:rPr>
        <w:t xml:space="preserve"> Leo Burnett Co.</w:t>
      </w:r>
      <w:r w:rsidRPr="5A9BD6AA" w:rsidR="5A9BD6AA">
        <w:rPr>
          <w:color w:val="000000" w:themeColor="text1" w:themeTint="FF" w:themeShade="FF"/>
        </w:rPr>
        <w:t xml:space="preserve"> </w:t>
      </w:r>
    </w:p>
    <w:p w:rsidR="00944351" w:rsidP="5A9BD6AA" w:rsidRDefault="008E2505" w14:paraId="50D013DD" w14:textId="35B162E3">
      <w:pPr>
        <w:rPr>
          <w:color w:val="000000" w:themeColor="text1" w:themeTint="FF" w:themeShade="FF"/>
        </w:rPr>
      </w:pPr>
      <w:r w:rsidRPr="5A9BD6AA" w:rsidR="5A9BD6AA">
        <w:rPr>
          <w:color w:val="000000" w:themeColor="text1" w:themeTint="FF" w:themeShade="FF"/>
        </w:rPr>
        <w:t xml:space="preserve"> ，1955</w:t>
      </w:r>
    </w:p>
    <w:p w:rsidR="00944351" w:rsidP="5A9BD6AA" w:rsidRDefault="008E2505" w14:paraId="50D013DE" w14:textId="370F4920">
      <w:pPr>
        <w:rPr>
          <w:color w:val="000000" w:themeColor="text1" w:themeTint="FF" w:themeShade="FF"/>
        </w:rPr>
      </w:pPr>
      <w:bookmarkStart w:name="8Tz7-1648652661786" w:id="9"/>
      <w:bookmarkEnd w:id="9"/>
      <w:r w:rsidRPr="5A9BD6AA" w:rsidR="5A9BD6AA">
        <w:rPr>
          <w:color w:val="000000" w:themeColor="text1" w:themeTint="FF" w:themeShade="FF"/>
        </w:rPr>
        <w:t xml:space="preserve">4. </w:t>
      </w:r>
      <w:r w:rsidRPr="5A9BD6AA" w:rsidR="5A9BD6AA">
        <w:rPr>
          <w:color w:val="000000" w:themeColor="text1" w:themeTint="FF" w:themeShade="FF"/>
        </w:rPr>
        <w:t>耐克</w:t>
      </w:r>
      <w:r w:rsidRPr="5A9BD6AA" w:rsidR="5A9BD6AA">
        <w:rPr>
          <w:color w:val="000000" w:themeColor="text1" w:themeTint="FF" w:themeShade="FF"/>
        </w:rPr>
        <w:t>(Nike)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rFonts w:cs="Microsoft YaHei"/>
          <w:b w:val="1"/>
          <w:bCs w:val="1"/>
          <w:color w:val="000000" w:themeColor="text1" w:themeTint="FF" w:themeShade="FF"/>
        </w:rPr>
        <w:t>“</w:t>
      </w:r>
      <w:r w:rsidRPr="5A9BD6AA" w:rsidR="5A9BD6AA">
        <w:rPr>
          <w:rFonts w:cs="Microsoft YaHei"/>
          <w:b w:val="0"/>
          <w:bCs w:val="0"/>
          <w:color w:val="000000" w:themeColor="text1" w:themeTint="FF" w:themeShade="FF"/>
        </w:rPr>
        <w:t xml:space="preserve"> Just</w:t>
      </w:r>
      <w:r w:rsidRPr="5A9BD6AA" w:rsidR="5A9BD6AA">
        <w:rPr>
          <w:rFonts w:cs="Microsoft YaHei"/>
          <w:b w:val="0"/>
          <w:bCs w:val="0"/>
          <w:color w:val="000000" w:themeColor="text1" w:themeTint="FF" w:themeShade="FF"/>
        </w:rPr>
        <w:t xml:space="preserve"> Do </w:t>
      </w:r>
      <w:r w:rsidRPr="5A9BD6AA" w:rsidR="5A9BD6AA">
        <w:rPr>
          <w:rFonts w:cs="Microsoft YaHei"/>
          <w:b w:val="0"/>
          <w:bCs w:val="0"/>
          <w:color w:val="000000" w:themeColor="text1" w:themeTint="FF" w:themeShade="FF"/>
        </w:rPr>
        <w:t>It</w:t>
      </w:r>
      <w:r w:rsidRPr="5A9BD6AA" w:rsidR="5A9BD6AA">
        <w:rPr>
          <w:rFonts w:cs="Microsoft YaHei"/>
          <w:b w:val="1"/>
          <w:bCs w:val="1"/>
          <w:color w:val="000000" w:themeColor="text1" w:themeTint="FF" w:themeShade="FF"/>
        </w:rPr>
        <w:t xml:space="preserve"> ”</w:t>
      </w:r>
      <w:r w:rsidRPr="5A9BD6AA" w:rsidR="5A9BD6AA">
        <w:rPr>
          <w:rFonts w:cs="Microsoft YaHei"/>
          <w:b w:val="1"/>
          <w:bCs w:val="1"/>
          <w:color w:val="000000" w:themeColor="text1" w:themeTint="FF" w:themeShade="FF"/>
        </w:rPr>
        <w:t xml:space="preserve"> </w:t>
      </w:r>
      <w:r w:rsidRPr="5A9BD6AA" w:rsidR="5A9BD6AA">
        <w:rPr>
          <w:rFonts w:cs="Microsoft YaHei"/>
          <w:b w:val="1"/>
          <w:bCs w:val="1"/>
          <w:color w:val="000000" w:themeColor="text1" w:themeTint="FF" w:themeShade="FF"/>
        </w:rPr>
        <w:t>(</w:t>
      </w:r>
      <w:r w:rsidRPr="5A9BD6AA" w:rsidR="5A9BD6AA">
        <w:rPr>
          <w:color w:val="000000" w:themeColor="text1" w:themeTint="FF" w:themeShade="FF"/>
        </w:rPr>
        <w:t>尽管去做)，</w:t>
      </w:r>
      <w:r w:rsidRPr="5A9BD6AA" w:rsidR="5A9BD6AA">
        <w:rPr>
          <w:color w:val="000000" w:themeColor="text1" w:themeTint="FF" w:themeShade="FF"/>
        </w:rPr>
        <w:t xml:space="preserve"> Wieden &amp; Kennedy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1988</w:t>
      </w:r>
    </w:p>
    <w:p w:rsidR="00944351" w:rsidP="5A9BD6AA" w:rsidRDefault="008E2505" w14:paraId="50D013DF" w14:textId="4BFC0B04">
      <w:pPr>
        <w:rPr>
          <w:color w:val="000000" w:themeColor="text1" w:themeTint="FF" w:themeShade="FF"/>
        </w:rPr>
      </w:pPr>
      <w:bookmarkStart w:name="Nbvl-1648652661788" w:id="10"/>
      <w:bookmarkEnd w:id="10"/>
      <w:r w:rsidRPr="5A9BD6AA" w:rsidR="5A9BD6AA">
        <w:rPr>
          <w:color w:val="000000" w:themeColor="text1" w:themeTint="FF" w:themeShade="FF"/>
        </w:rPr>
        <w:t xml:space="preserve">5. </w:t>
      </w:r>
      <w:r w:rsidRPr="5A9BD6AA" w:rsidR="5A9BD6AA">
        <w:rPr>
          <w:color w:val="000000" w:themeColor="text1" w:themeTint="FF" w:themeShade="FF"/>
        </w:rPr>
        <w:t>麦当劳</w:t>
      </w:r>
      <w:r w:rsidRPr="5A9BD6AA" w:rsidR="5A9BD6AA">
        <w:rPr>
          <w:color w:val="000000" w:themeColor="text1" w:themeTint="FF" w:themeShade="FF"/>
        </w:rPr>
        <w:t>(McDonald's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，"You deserve a break today</w:t>
      </w:r>
      <w:r w:rsidRPr="5A9BD6AA" w:rsidR="5A9BD6AA">
        <w:rPr>
          <w:color w:val="000000" w:themeColor="text1" w:themeTint="FF" w:themeShade="FF"/>
        </w:rPr>
        <w:t xml:space="preserve">"  </w:t>
      </w:r>
      <w:r w:rsidRPr="5A9BD6AA" w:rsidR="5A9BD6AA">
        <w:rPr>
          <w:color w:val="000000" w:themeColor="text1" w:themeTint="FF" w:themeShade="FF"/>
        </w:rPr>
        <w:t>(今天你该休息了)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Needham, Harper &amp; Steers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1971</w:t>
      </w:r>
    </w:p>
    <w:p w:rsidR="00944351" w:rsidP="5A9BD6AA" w:rsidRDefault="008E2505" w14:paraId="50D013E0" w14:textId="2C1AEC94">
      <w:pPr>
        <w:rPr>
          <w:color w:val="000000" w:themeColor="text1" w:themeTint="FF" w:themeShade="FF"/>
        </w:rPr>
      </w:pPr>
      <w:bookmarkStart w:name="98Ek-1648652661790" w:id="11"/>
      <w:bookmarkEnd w:id="11"/>
      <w:r w:rsidRPr="5A9BD6AA" w:rsidR="5A9BD6AA">
        <w:rPr>
          <w:color w:val="000000" w:themeColor="text1" w:themeTint="FF" w:themeShade="FF"/>
        </w:rPr>
        <w:t xml:space="preserve">6. </w:t>
      </w:r>
      <w:r w:rsidRPr="5A9BD6AA" w:rsidR="5A9BD6AA">
        <w:rPr>
          <w:color w:val="000000" w:themeColor="text1" w:themeTint="FF" w:themeShade="FF"/>
        </w:rPr>
        <w:t>戴比尔斯</w:t>
      </w:r>
      <w:r w:rsidRPr="5A9BD6AA" w:rsidR="5A9BD6AA">
        <w:rPr>
          <w:color w:val="000000" w:themeColor="text1" w:themeTint="FF" w:themeShade="FF"/>
        </w:rPr>
        <w:t>(DeBeers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，"A diamond is forever</w:t>
      </w:r>
      <w:r w:rsidRPr="5A9BD6AA" w:rsidR="5A9BD6AA">
        <w:rPr>
          <w:color w:val="000000" w:themeColor="text1" w:themeTint="FF" w:themeShade="FF"/>
        </w:rPr>
        <w:t>" (</w:t>
      </w:r>
      <w:r w:rsidRPr="5A9BD6AA" w:rsidR="5A9BD6AA">
        <w:rPr>
          <w:color w:val="000000" w:themeColor="text1" w:themeTint="FF" w:themeShade="FF"/>
        </w:rPr>
        <w:t>钻石恒久远，一颗永流传</w:t>
      </w:r>
      <w:r w:rsidRPr="5A9BD6AA" w:rsidR="5A9BD6AA">
        <w:rPr>
          <w:color w:val="000000" w:themeColor="text1" w:themeTint="FF" w:themeShade="FF"/>
        </w:rPr>
        <w:t>)，</w:t>
      </w:r>
      <w:r w:rsidRPr="5A9BD6AA" w:rsidR="5A9BD6AA">
        <w:rPr>
          <w:color w:val="000000" w:themeColor="text1" w:themeTint="FF" w:themeShade="FF"/>
        </w:rPr>
        <w:t xml:space="preserve"> N.W. Ayer &amp; </w:t>
      </w:r>
      <w:r w:rsidRPr="5A9BD6AA" w:rsidR="5A9BD6AA">
        <w:rPr>
          <w:color w:val="000000" w:themeColor="text1" w:themeTint="FF" w:themeShade="FF"/>
        </w:rPr>
        <w:t xml:space="preserve">Son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1948</w:t>
      </w:r>
    </w:p>
    <w:p w:rsidR="00944351" w:rsidP="5A9BD6AA" w:rsidRDefault="008E2505" w14:paraId="50D013E1" w14:textId="7886CE3A">
      <w:pPr>
        <w:rPr>
          <w:color w:val="000000" w:themeColor="text1" w:themeTint="FF" w:themeShade="FF"/>
        </w:rPr>
      </w:pPr>
      <w:bookmarkStart w:name="KjuX-1648652661792" w:id="12"/>
      <w:bookmarkEnd w:id="12"/>
      <w:r w:rsidRPr="5A9BD6AA" w:rsidR="5A9BD6AA">
        <w:rPr>
          <w:color w:val="000000" w:themeColor="text1" w:themeTint="FF" w:themeShade="FF"/>
        </w:rPr>
        <w:t xml:space="preserve">7. </w:t>
      </w:r>
      <w:r w:rsidRPr="5A9BD6AA" w:rsidR="5A9BD6AA">
        <w:rPr>
          <w:color w:val="000000" w:themeColor="text1" w:themeTint="FF" w:themeShade="FF"/>
        </w:rPr>
        <w:t>绝对伏特加</w:t>
      </w:r>
      <w:r w:rsidRPr="5A9BD6AA" w:rsidR="5A9BD6AA">
        <w:rPr>
          <w:color w:val="000000" w:themeColor="text1" w:themeTint="FF" w:themeShade="FF"/>
        </w:rPr>
        <w:t xml:space="preserve">(Absolut </w:t>
      </w:r>
      <w:r w:rsidRPr="5A9BD6AA" w:rsidR="5A9BD6AA">
        <w:rPr>
          <w:color w:val="000000" w:themeColor="text1" w:themeTint="FF" w:themeShade="FF"/>
        </w:rPr>
        <w:t>Vodka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 xml:space="preserve">”The Absolut </w:t>
      </w:r>
      <w:r w:rsidRPr="5A9BD6AA" w:rsidR="5A9BD6AA">
        <w:rPr>
          <w:color w:val="000000" w:themeColor="text1" w:themeTint="FF" w:themeShade="FF"/>
        </w:rPr>
        <w:t>Bottle”（</w:t>
      </w:r>
      <w:r w:rsidRPr="5A9BD6AA" w:rsidR="5A9BD6AA">
        <w:rPr>
          <w:color w:val="000000" w:themeColor="text1" w:themeTint="FF" w:themeShade="FF"/>
        </w:rPr>
        <w:t>绝对</w:t>
      </w:r>
      <w:r w:rsidRPr="5A9BD6AA" w:rsidR="5A9BD6AA">
        <w:rPr>
          <w:color w:val="000000" w:themeColor="text1" w:themeTint="FF" w:themeShade="FF"/>
        </w:rPr>
        <w:t>伏特加酒瓶），</w:t>
      </w:r>
      <w:r w:rsidRPr="5A9BD6AA" w:rsidR="5A9BD6AA">
        <w:rPr>
          <w:color w:val="000000" w:themeColor="text1" w:themeTint="FF" w:themeShade="FF"/>
        </w:rPr>
        <w:t>TBWA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1981</w:t>
      </w:r>
    </w:p>
    <w:p w:rsidR="00944351" w:rsidP="5A9BD6AA" w:rsidRDefault="008E2505" w14:paraId="50D013E2" w14:textId="53A31AEE">
      <w:pPr>
        <w:rPr>
          <w:color w:val="000000" w:themeColor="text1" w:themeTint="FF" w:themeShade="FF"/>
        </w:rPr>
      </w:pPr>
      <w:bookmarkStart w:name="sPlf-1648652661794" w:id="13"/>
      <w:bookmarkEnd w:id="13"/>
      <w:r w:rsidRPr="5A9BD6AA" w:rsidR="5A9BD6AA">
        <w:rPr>
          <w:color w:val="000000" w:themeColor="text1" w:themeTint="FF" w:themeShade="FF"/>
        </w:rPr>
        <w:t xml:space="preserve">8. </w:t>
      </w:r>
      <w:r w:rsidRPr="5A9BD6AA" w:rsidR="5A9BD6AA">
        <w:rPr>
          <w:color w:val="000000" w:themeColor="text1" w:themeTint="FF" w:themeShade="FF"/>
        </w:rPr>
        <w:t>米勒淡啤</w:t>
      </w:r>
      <w:r w:rsidRPr="5A9BD6AA" w:rsidR="5A9BD6AA">
        <w:rPr>
          <w:color w:val="000000" w:themeColor="text1" w:themeTint="FF" w:themeShade="FF"/>
        </w:rPr>
        <w:t xml:space="preserve">(Miller Lite </w:t>
      </w:r>
      <w:r w:rsidRPr="5A9BD6AA" w:rsidR="5A9BD6AA">
        <w:rPr>
          <w:color w:val="000000" w:themeColor="text1" w:themeTint="FF" w:themeShade="FF"/>
        </w:rPr>
        <w:t>beer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"Tastes great, less filling" （</w:t>
      </w:r>
      <w:r w:rsidRPr="5A9BD6AA" w:rsidR="5A9BD6AA">
        <w:rPr>
          <w:color w:val="000000" w:themeColor="text1" w:themeTint="FF" w:themeShade="FF"/>
        </w:rPr>
        <w:t>喝不够的味道</w:t>
      </w:r>
      <w:r w:rsidRPr="5A9BD6AA" w:rsidR="5A9BD6AA">
        <w:rPr>
          <w:color w:val="000000" w:themeColor="text1" w:themeTint="FF" w:themeShade="FF"/>
        </w:rPr>
        <w:t>）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 xml:space="preserve"> McCann-Erickson Worldwide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1974</w:t>
      </w:r>
    </w:p>
    <w:p w:rsidR="00944351" w:rsidP="5A9BD6AA" w:rsidRDefault="008E2505" w14:paraId="50D013E3" w14:textId="44C493C9">
      <w:pPr>
        <w:rPr>
          <w:color w:val="000000" w:themeColor="text1" w:themeTint="FF" w:themeShade="FF"/>
        </w:rPr>
      </w:pPr>
      <w:bookmarkStart w:name="FQ9t-1648652661796" w:id="14"/>
      <w:bookmarkEnd w:id="14"/>
      <w:r w:rsidRPr="5A9BD6AA" w:rsidR="5A9BD6AA">
        <w:rPr>
          <w:color w:val="000000" w:themeColor="text1" w:themeTint="FF" w:themeShade="FF"/>
        </w:rPr>
        <w:t xml:space="preserve">9. </w:t>
      </w:r>
      <w:r w:rsidRPr="5A9BD6AA" w:rsidR="5A9BD6AA">
        <w:rPr>
          <w:color w:val="000000" w:themeColor="text1" w:themeTint="FF" w:themeShade="FF"/>
        </w:rPr>
        <w:t>伊卡璐染发水(</w:t>
      </w:r>
      <w:r w:rsidRPr="5A9BD6AA" w:rsidR="5A9BD6AA">
        <w:rPr>
          <w:color w:val="000000" w:themeColor="text1" w:themeTint="FF" w:themeShade="FF"/>
        </w:rPr>
        <w:t>Clairol</w:t>
      </w:r>
      <w:r w:rsidRPr="5A9BD6AA" w:rsidR="5A9BD6AA">
        <w:rPr>
          <w:color w:val="000000" w:themeColor="text1" w:themeTint="FF" w:themeShade="FF"/>
        </w:rPr>
        <w:t>)："</w:t>
      </w:r>
      <w:r w:rsidRPr="5A9BD6AA" w:rsidR="5A9BD6AA">
        <w:rPr>
          <w:color w:val="000000" w:themeColor="text1" w:themeTint="FF" w:themeShade="FF"/>
        </w:rPr>
        <w:t>Does she...or doesn't she?" （</w:t>
      </w:r>
      <w:r w:rsidRPr="5A9BD6AA" w:rsidR="5A9BD6AA">
        <w:rPr>
          <w:color w:val="000000" w:themeColor="text1" w:themeTint="FF" w:themeShade="FF"/>
        </w:rPr>
        <w:t>她染了？还是没染？），</w:t>
      </w:r>
      <w:r w:rsidRPr="5A9BD6AA" w:rsidR="5A9BD6AA">
        <w:rPr>
          <w:color w:val="000000" w:themeColor="text1" w:themeTint="FF" w:themeShade="FF"/>
        </w:rPr>
        <w:t>FCB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1957</w:t>
      </w:r>
    </w:p>
    <w:p w:rsidR="00944351" w:rsidP="5A9BD6AA" w:rsidRDefault="008E2505" w14:paraId="50D013E4" w14:textId="6CF1E805">
      <w:pPr>
        <w:rPr>
          <w:color w:val="000000" w:themeColor="text1" w:themeTint="FF" w:themeShade="FF"/>
        </w:rPr>
      </w:pPr>
      <w:bookmarkStart w:name="knMu-1648652661798" w:id="15"/>
      <w:bookmarkEnd w:id="15"/>
      <w:r w:rsidRPr="5A9BD6AA" w:rsidR="5A9BD6AA">
        <w:rPr>
          <w:color w:val="000000" w:themeColor="text1" w:themeTint="FF" w:themeShade="FF"/>
        </w:rPr>
        <w:t xml:space="preserve">10. </w:t>
      </w:r>
      <w:r w:rsidRPr="5A9BD6AA" w:rsidR="5A9BD6AA">
        <w:rPr>
          <w:color w:val="000000" w:themeColor="text1" w:themeTint="FF" w:themeShade="FF"/>
        </w:rPr>
        <w:t>安飞士</w:t>
      </w:r>
      <w:r w:rsidRPr="5A9BD6AA" w:rsidR="5A9BD6AA">
        <w:rPr>
          <w:color w:val="000000" w:themeColor="text1" w:themeTint="FF" w:themeShade="FF"/>
        </w:rPr>
        <w:t>出租车公司</w:t>
      </w:r>
      <w:r w:rsidRPr="5A9BD6AA" w:rsidR="5A9BD6AA">
        <w:rPr>
          <w:color w:val="000000" w:themeColor="text1" w:themeTint="FF" w:themeShade="FF"/>
        </w:rPr>
        <w:t>(Avis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，"We try harder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我们更努力），</w:t>
      </w:r>
      <w:r w:rsidRPr="5A9BD6AA" w:rsidR="5A9BD6AA">
        <w:rPr>
          <w:color w:val="000000" w:themeColor="text1" w:themeTint="FF" w:themeShade="FF"/>
        </w:rPr>
        <w:t>DDB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1963</w:t>
      </w:r>
    </w:p>
    <w:p w:rsidR="00944351" w:rsidP="5A9BD6AA" w:rsidRDefault="008E2505" w14:paraId="50D013E5" w14:textId="1D166BA7">
      <w:pPr>
        <w:rPr>
          <w:color w:val="000000" w:themeColor="text1" w:themeTint="FF" w:themeShade="FF"/>
        </w:rPr>
      </w:pPr>
      <w:bookmarkStart w:name="kqg0-1648652661800" w:id="16"/>
      <w:bookmarkEnd w:id="16"/>
      <w:r w:rsidRPr="5A9BD6AA" w:rsidR="5A9BD6AA">
        <w:rPr>
          <w:color w:val="000000" w:themeColor="text1" w:themeTint="FF" w:themeShade="FF"/>
        </w:rPr>
        <w:t xml:space="preserve">11. </w:t>
      </w:r>
      <w:r w:rsidRPr="5A9BD6AA" w:rsidR="5A9BD6AA">
        <w:rPr>
          <w:color w:val="000000" w:themeColor="text1" w:themeTint="FF" w:themeShade="FF"/>
        </w:rPr>
        <w:t>联邦快递</w:t>
      </w:r>
      <w:r w:rsidRPr="5A9BD6AA" w:rsidR="5A9BD6AA">
        <w:rPr>
          <w:color w:val="000000" w:themeColor="text1" w:themeTint="FF" w:themeShade="FF"/>
        </w:rPr>
        <w:t xml:space="preserve">(Federal </w:t>
      </w:r>
      <w:r w:rsidRPr="5A9BD6AA" w:rsidR="5A9BD6AA">
        <w:rPr>
          <w:color w:val="000000" w:themeColor="text1" w:themeTint="FF" w:themeShade="FF"/>
        </w:rPr>
        <w:t>Express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"Fast talker</w:t>
      </w:r>
      <w:r w:rsidRPr="5A9BD6AA" w:rsidR="5A9BD6AA">
        <w:rPr>
          <w:color w:val="000000" w:themeColor="text1" w:themeTint="FF" w:themeShade="FF"/>
        </w:rPr>
        <w:t xml:space="preserve">" </w:t>
      </w:r>
      <w:r w:rsidRPr="5A9BD6AA" w:rsidR="5A9BD6AA">
        <w:rPr>
          <w:color w:val="000000" w:themeColor="text1" w:themeTint="FF" w:themeShade="FF"/>
        </w:rPr>
        <w:t>(快腿当差)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 xml:space="preserve"> Ally &amp; </w:t>
      </w:r>
      <w:r w:rsidRPr="5A9BD6AA" w:rsidR="5A9BD6AA">
        <w:rPr>
          <w:color w:val="000000" w:themeColor="text1" w:themeTint="FF" w:themeShade="FF"/>
        </w:rPr>
        <w:t xml:space="preserve">Gargano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1982</w:t>
      </w:r>
    </w:p>
    <w:p w:rsidR="00944351" w:rsidP="5A9BD6AA" w:rsidRDefault="008E2505" w14:paraId="50D013E6" w14:textId="582256D5">
      <w:pPr>
        <w:rPr>
          <w:color w:val="000000" w:themeColor="text1" w:themeTint="FF" w:themeShade="FF"/>
        </w:rPr>
      </w:pPr>
      <w:bookmarkStart w:name="VOyu-1648652661802" w:id="17"/>
      <w:bookmarkEnd w:id="17"/>
      <w:r w:rsidRPr="5A9BD6AA" w:rsidR="5A9BD6AA">
        <w:rPr>
          <w:color w:val="000000" w:themeColor="text1" w:themeTint="FF" w:themeShade="FF"/>
        </w:rPr>
        <w:t xml:space="preserve">12. </w:t>
      </w:r>
      <w:r w:rsidRPr="5A9BD6AA" w:rsidR="5A9BD6AA">
        <w:rPr>
          <w:color w:val="000000" w:themeColor="text1" w:themeTint="FF" w:themeShade="FF"/>
        </w:rPr>
        <w:t>苹果电脑(</w:t>
      </w:r>
      <w:r w:rsidRPr="5A9BD6AA" w:rsidR="5A9BD6AA">
        <w:rPr>
          <w:color w:val="000000" w:themeColor="text1" w:themeTint="FF" w:themeShade="FF"/>
        </w:rPr>
        <w:t xml:space="preserve">Apple </w:t>
      </w:r>
      <w:r w:rsidRPr="5A9BD6AA" w:rsidR="5A9BD6AA">
        <w:rPr>
          <w:color w:val="000000" w:themeColor="text1" w:themeTint="FF" w:themeShade="FF"/>
        </w:rPr>
        <w:t>Computer</w:t>
      </w:r>
      <w:r w:rsidRPr="5A9BD6AA" w:rsidR="5A9BD6AA">
        <w:rPr>
          <w:color w:val="000000" w:themeColor="text1" w:themeTint="FF" w:themeShade="FF"/>
        </w:rPr>
        <w:t>)，</w:t>
      </w:r>
      <w:r w:rsidRPr="5A9BD6AA" w:rsidR="5A9BD6AA">
        <w:rPr>
          <w:color w:val="000000" w:themeColor="text1" w:themeTint="FF" w:themeShade="FF"/>
        </w:rPr>
        <w:t>“</w:t>
      </w:r>
      <w:r w:rsidRPr="5A9BD6AA" w:rsidR="5A9BD6AA">
        <w:rPr>
          <w:color w:val="000000" w:themeColor="text1" w:themeTint="FF" w:themeShade="FF"/>
        </w:rPr>
        <w:t>1984”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Chiat/Day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1984</w:t>
      </w:r>
    </w:p>
    <w:p w:rsidR="00944351" w:rsidP="5A9BD6AA" w:rsidRDefault="008E2505" w14:paraId="50D013E7" w14:textId="72D7C2C8">
      <w:pPr>
        <w:rPr>
          <w:color w:val="000000" w:themeColor="text1" w:themeTint="FF" w:themeShade="FF"/>
        </w:rPr>
      </w:pPr>
      <w:bookmarkStart w:name="nxNa-1648652661804" w:id="18"/>
      <w:bookmarkEnd w:id="18"/>
      <w:r w:rsidRPr="5A9BD6AA" w:rsidR="5A9BD6AA">
        <w:rPr>
          <w:color w:val="000000" w:themeColor="text1" w:themeTint="FF" w:themeShade="FF"/>
        </w:rPr>
        <w:t>13. Alka-Seltzer</w:t>
      </w:r>
      <w:r w:rsidRPr="5A9BD6AA" w:rsidR="5A9BD6AA">
        <w:rPr>
          <w:color w:val="000000" w:themeColor="text1" w:themeTint="FF" w:themeShade="FF"/>
        </w:rPr>
        <w:t>药品</w:t>
      </w:r>
      <w:r w:rsidRPr="5A9BD6AA" w:rsidR="5A9BD6AA">
        <w:rPr>
          <w:color w:val="000000" w:themeColor="text1" w:themeTint="FF" w:themeShade="FF"/>
        </w:rPr>
        <w:t>(Alka-</w:t>
      </w:r>
      <w:r w:rsidRPr="5A9BD6AA" w:rsidR="5A9BD6AA">
        <w:rPr>
          <w:color w:val="000000" w:themeColor="text1" w:themeTint="FF" w:themeShade="FF"/>
        </w:rPr>
        <w:t>Seltzer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 xml:space="preserve"> “</w:t>
      </w:r>
      <w:r w:rsidRPr="5A9BD6AA" w:rsidR="5A9BD6AA">
        <w:rPr>
          <w:color w:val="000000" w:themeColor="text1" w:themeTint="FF" w:themeShade="FF"/>
        </w:rPr>
        <w:t>Various ads</w:t>
      </w:r>
      <w:r w:rsidRPr="5A9BD6AA" w:rsidR="5A9BD6AA">
        <w:rPr>
          <w:color w:val="000000" w:themeColor="text1" w:themeTint="FF" w:themeShade="FF"/>
        </w:rPr>
        <w:t xml:space="preserve">” </w:t>
      </w:r>
      <w:r w:rsidRPr="5A9BD6AA" w:rsidR="5A9BD6AA">
        <w:rPr>
          <w:color w:val="000000" w:themeColor="text1" w:themeTint="FF" w:themeShade="FF"/>
        </w:rPr>
        <w:t>(广告万花筒)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 xml:space="preserve">Jack Tinker &amp; </w:t>
      </w:r>
      <w:r w:rsidRPr="5A9BD6AA" w:rsidR="5A9BD6AA">
        <w:rPr>
          <w:color w:val="000000" w:themeColor="text1" w:themeTint="FF" w:themeShade="FF"/>
        </w:rPr>
        <w:t>Partners</w:t>
      </w:r>
      <w:r w:rsidRPr="5A9BD6AA" w:rsidR="5A9BD6AA">
        <w:rPr>
          <w:color w:val="000000" w:themeColor="text1" w:themeTint="FF" w:themeShade="FF"/>
        </w:rPr>
        <w:t>；</w:t>
      </w:r>
      <w:r w:rsidRPr="5A9BD6AA" w:rsidR="5A9BD6AA">
        <w:rPr>
          <w:color w:val="000000" w:themeColor="text1" w:themeTint="FF" w:themeShade="FF"/>
        </w:rPr>
        <w:t>DDB</w:t>
      </w:r>
      <w:r w:rsidRPr="5A9BD6AA" w:rsidR="5A9BD6AA">
        <w:rPr>
          <w:color w:val="000000" w:themeColor="text1" w:themeTint="FF" w:themeShade="FF"/>
        </w:rPr>
        <w:t>；</w:t>
      </w:r>
      <w:r w:rsidRPr="5A9BD6AA" w:rsidR="5A9BD6AA">
        <w:rPr>
          <w:color w:val="000000" w:themeColor="text1" w:themeTint="FF" w:themeShade="FF"/>
        </w:rPr>
        <w:t>Wells</w:t>
      </w:r>
      <w:r w:rsidRPr="5A9BD6AA" w:rsidR="5A9BD6AA">
        <w:rPr>
          <w:color w:val="000000" w:themeColor="text1" w:themeTint="FF" w:themeShade="FF"/>
        </w:rPr>
        <w:t xml:space="preserve"> Rich, Greene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60</w:t>
      </w:r>
      <w:r w:rsidRPr="5A9BD6AA" w:rsidR="5A9BD6AA">
        <w:rPr>
          <w:color w:val="000000" w:themeColor="text1" w:themeTint="FF" w:themeShade="FF"/>
        </w:rPr>
        <w:t>、</w:t>
      </w:r>
      <w:r w:rsidRPr="5A9BD6AA" w:rsidR="5A9BD6AA">
        <w:rPr>
          <w:color w:val="000000" w:themeColor="text1" w:themeTint="FF" w:themeShade="FF"/>
        </w:rPr>
        <w:t>70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3E8" w14:textId="7694243D">
      <w:pPr>
        <w:rPr>
          <w:color w:val="000000" w:themeColor="text1" w:themeTint="FF" w:themeShade="FF"/>
        </w:rPr>
      </w:pPr>
      <w:bookmarkStart w:name="Jk8b-1648652661806" w:id="19"/>
      <w:bookmarkEnd w:id="19"/>
      <w:r w:rsidRPr="5A9BD6AA" w:rsidR="5A9BD6AA">
        <w:rPr>
          <w:color w:val="000000" w:themeColor="text1" w:themeTint="FF" w:themeShade="FF"/>
        </w:rPr>
        <w:t xml:space="preserve">14. </w:t>
      </w:r>
      <w:r w:rsidRPr="5A9BD6AA" w:rsidR="5A9BD6AA">
        <w:rPr>
          <w:color w:val="000000" w:themeColor="text1" w:themeTint="FF" w:themeShade="FF"/>
        </w:rPr>
        <w:t>百事可乐</w:t>
      </w:r>
      <w:r w:rsidRPr="5A9BD6AA" w:rsidR="5A9BD6AA">
        <w:rPr>
          <w:color w:val="000000" w:themeColor="text1" w:themeTint="FF" w:themeShade="FF"/>
        </w:rPr>
        <w:t>(Pepsi-</w:t>
      </w:r>
      <w:r w:rsidRPr="5A9BD6AA" w:rsidR="5A9BD6AA">
        <w:rPr>
          <w:color w:val="000000" w:themeColor="text1" w:themeTint="FF" w:themeShade="FF"/>
        </w:rPr>
        <w:t>Cola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"Pepsi-Cola hits the spot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百事，就是这个口味），</w:t>
      </w:r>
      <w:r w:rsidRPr="5A9BD6AA" w:rsidR="5A9BD6AA">
        <w:rPr>
          <w:color w:val="000000" w:themeColor="text1" w:themeTint="FF" w:themeShade="FF"/>
        </w:rPr>
        <w:t>Newell-Emmett Co.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40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3E9" w14:textId="1B6D004C">
      <w:pPr>
        <w:rPr>
          <w:color w:val="000000" w:themeColor="text1" w:themeTint="FF" w:themeShade="FF"/>
        </w:rPr>
      </w:pPr>
      <w:bookmarkStart w:name="lt4M-1648652661808" w:id="20"/>
      <w:bookmarkEnd w:id="20"/>
      <w:r w:rsidRPr="5A9BD6AA" w:rsidR="5A9BD6AA">
        <w:rPr>
          <w:color w:val="000000" w:themeColor="text1" w:themeTint="FF" w:themeShade="FF"/>
        </w:rPr>
        <w:t xml:space="preserve">15. </w:t>
      </w:r>
      <w:r w:rsidRPr="5A9BD6AA" w:rsidR="5A9BD6AA">
        <w:rPr>
          <w:color w:val="000000" w:themeColor="text1" w:themeTint="FF" w:themeShade="FF"/>
        </w:rPr>
        <w:t>麦斯威尔咖啡</w:t>
      </w:r>
      <w:r w:rsidRPr="5A9BD6AA" w:rsidR="5A9BD6AA">
        <w:rPr>
          <w:color w:val="000000" w:themeColor="text1" w:themeTint="FF" w:themeShade="FF"/>
        </w:rPr>
        <w:t xml:space="preserve">(Maxwell </w:t>
      </w:r>
      <w:r w:rsidRPr="5A9BD6AA" w:rsidR="5A9BD6AA">
        <w:rPr>
          <w:color w:val="000000" w:themeColor="text1" w:themeTint="FF" w:themeShade="FF"/>
        </w:rPr>
        <w:t>House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"Good to the last drop</w:t>
      </w:r>
      <w:r w:rsidRPr="5A9BD6AA" w:rsidR="5A9BD6AA">
        <w:rPr>
          <w:color w:val="000000" w:themeColor="text1" w:themeTint="FF" w:themeShade="FF"/>
        </w:rPr>
        <w:t>" (</w:t>
      </w:r>
      <w:r w:rsidRPr="5A9BD6AA" w:rsidR="5A9BD6AA">
        <w:rPr>
          <w:color w:val="000000" w:themeColor="text1" w:themeTint="FF" w:themeShade="FF"/>
        </w:rPr>
        <w:t>滴滴香浓，意犹未</w:t>
      </w:r>
      <w:r w:rsidRPr="5A9BD6AA" w:rsidR="5A9BD6AA">
        <w:rPr>
          <w:color w:val="000000" w:themeColor="text1" w:themeTint="FF" w:themeShade="FF"/>
        </w:rPr>
        <w:t>尽)，</w:t>
      </w:r>
      <w:r w:rsidRPr="5A9BD6AA" w:rsidR="5A9BD6AA">
        <w:rPr>
          <w:color w:val="000000" w:themeColor="text1" w:themeTint="FF" w:themeShade="FF"/>
        </w:rPr>
        <w:t xml:space="preserve"> Ogilvy, Benson &amp; </w:t>
      </w:r>
      <w:r w:rsidRPr="5A9BD6AA" w:rsidR="5A9BD6AA">
        <w:rPr>
          <w:color w:val="000000" w:themeColor="text1" w:themeTint="FF" w:themeShade="FF"/>
        </w:rPr>
        <w:t xml:space="preserve">Mather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1959</w:t>
      </w:r>
    </w:p>
    <w:p w:rsidR="00944351" w:rsidP="5A9BD6AA" w:rsidRDefault="008E2505" w14:paraId="50D013EA" w14:textId="1099505A">
      <w:pPr>
        <w:rPr>
          <w:color w:val="000000" w:themeColor="text1" w:themeTint="FF" w:themeShade="FF"/>
        </w:rPr>
      </w:pPr>
      <w:bookmarkStart w:name="w1u1-1648652661810" w:id="21"/>
      <w:bookmarkEnd w:id="21"/>
      <w:r w:rsidRPr="5A9BD6AA" w:rsidR="5A9BD6AA">
        <w:rPr>
          <w:color w:val="000000" w:themeColor="text1" w:themeTint="FF" w:themeShade="FF"/>
        </w:rPr>
        <w:t xml:space="preserve">16. </w:t>
      </w:r>
      <w:r w:rsidRPr="5A9BD6AA" w:rsidR="5A9BD6AA">
        <w:rPr>
          <w:color w:val="000000" w:themeColor="text1" w:themeTint="FF" w:themeShade="FF"/>
        </w:rPr>
        <w:t>宝洁象牙皂(</w:t>
      </w:r>
      <w:r w:rsidRPr="5A9BD6AA" w:rsidR="5A9BD6AA">
        <w:rPr>
          <w:color w:val="000000" w:themeColor="text1" w:themeTint="FF" w:themeShade="FF"/>
        </w:rPr>
        <w:t xml:space="preserve">Ivory </w:t>
      </w:r>
      <w:r w:rsidRPr="5A9BD6AA" w:rsidR="5A9BD6AA">
        <w:rPr>
          <w:color w:val="000000" w:themeColor="text1" w:themeTint="FF" w:themeShade="FF"/>
        </w:rPr>
        <w:t>Soap</w:t>
      </w:r>
      <w:r w:rsidRPr="5A9BD6AA" w:rsidR="5A9BD6AA">
        <w:rPr>
          <w:color w:val="000000" w:themeColor="text1" w:themeTint="FF" w:themeShade="FF"/>
        </w:rPr>
        <w:t>)，</w:t>
      </w:r>
      <w:r w:rsidRPr="5A9BD6AA" w:rsidR="5A9BD6AA">
        <w:rPr>
          <w:color w:val="000000" w:themeColor="text1" w:themeTint="FF" w:themeShade="FF"/>
        </w:rPr>
        <w:t>"99 and 44/100% Pure" （99.44</w:t>
      </w:r>
      <w:r w:rsidRPr="5A9BD6AA" w:rsidR="5A9BD6AA">
        <w:rPr>
          <w:color w:val="000000" w:themeColor="text1" w:themeTint="FF" w:themeShade="FF"/>
        </w:rPr>
        <w:t>％的纯净），</w:t>
      </w:r>
      <w:r w:rsidRPr="5A9BD6AA" w:rsidR="5A9BD6AA">
        <w:rPr>
          <w:color w:val="000000" w:themeColor="text1" w:themeTint="FF" w:themeShade="FF"/>
        </w:rPr>
        <w:t xml:space="preserve"> Procter &amp; Gamble </w:t>
      </w:r>
      <w:r w:rsidRPr="5A9BD6AA" w:rsidR="5A9BD6AA">
        <w:rPr>
          <w:color w:val="000000" w:themeColor="text1" w:themeTint="FF" w:themeShade="FF"/>
        </w:rPr>
        <w:t xml:space="preserve">Co.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1882</w:t>
      </w:r>
    </w:p>
    <w:p w:rsidR="00944351" w:rsidP="5A9BD6AA" w:rsidRDefault="008E2505" w14:paraId="50D013EB" w14:textId="4B89CFFA">
      <w:pPr>
        <w:rPr>
          <w:color w:val="000000" w:themeColor="text1" w:themeTint="FF" w:themeShade="FF"/>
        </w:rPr>
      </w:pPr>
      <w:bookmarkStart w:name="0O1S-1648652661812" w:id="22"/>
      <w:bookmarkEnd w:id="22"/>
      <w:r w:rsidRPr="5A9BD6AA" w:rsidR="5A9BD6AA">
        <w:rPr>
          <w:color w:val="000000" w:themeColor="text1" w:themeTint="FF" w:themeShade="FF"/>
        </w:rPr>
        <w:t xml:space="preserve">17. </w:t>
      </w:r>
      <w:r w:rsidRPr="5A9BD6AA" w:rsidR="5A9BD6AA">
        <w:rPr>
          <w:color w:val="000000" w:themeColor="text1" w:themeTint="FF" w:themeShade="FF"/>
        </w:rPr>
        <w:t>美国运通(</w:t>
      </w:r>
      <w:r w:rsidRPr="5A9BD6AA" w:rsidR="5A9BD6AA">
        <w:rPr>
          <w:color w:val="000000" w:themeColor="text1" w:themeTint="FF" w:themeShade="FF"/>
        </w:rPr>
        <w:t xml:space="preserve">American </w:t>
      </w:r>
      <w:r w:rsidRPr="5A9BD6AA" w:rsidR="5A9BD6AA">
        <w:rPr>
          <w:color w:val="000000" w:themeColor="text1" w:themeTint="FF" w:themeShade="FF"/>
        </w:rPr>
        <w:t>Express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"Do you know me?" （</w:t>
      </w:r>
      <w:r w:rsidRPr="5A9BD6AA" w:rsidR="5A9BD6AA">
        <w:rPr>
          <w:color w:val="000000" w:themeColor="text1" w:themeTint="FF" w:themeShade="FF"/>
        </w:rPr>
        <w:t>你知道我吗</w:t>
      </w:r>
      <w:r w:rsidRPr="5A9BD6AA" w:rsidR="5A9BD6AA">
        <w:rPr>
          <w:color w:val="000000" w:themeColor="text1" w:themeTint="FF" w:themeShade="FF"/>
        </w:rPr>
        <w:t>？），</w:t>
      </w:r>
      <w:r w:rsidRPr="5A9BD6AA" w:rsidR="5A9BD6AA">
        <w:rPr>
          <w:color w:val="000000" w:themeColor="text1" w:themeTint="FF" w:themeShade="FF"/>
        </w:rPr>
        <w:t xml:space="preserve"> Ogilvy &amp; </w:t>
      </w:r>
      <w:r w:rsidRPr="5A9BD6AA" w:rsidR="5A9BD6AA">
        <w:rPr>
          <w:color w:val="000000" w:themeColor="text1" w:themeTint="FF" w:themeShade="FF"/>
        </w:rPr>
        <w:t xml:space="preserve">Mather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1975</w:t>
      </w:r>
    </w:p>
    <w:p w:rsidR="00944351" w:rsidP="5A9BD6AA" w:rsidRDefault="008E2505" w14:paraId="50D013EC" w14:textId="2DA0F877">
      <w:pPr>
        <w:rPr>
          <w:color w:val="000000" w:themeColor="text1" w:themeTint="FF" w:themeShade="FF"/>
        </w:rPr>
      </w:pPr>
      <w:bookmarkStart w:name="Vr0R-1648652661814" w:id="23"/>
      <w:bookmarkEnd w:id="23"/>
      <w:r w:rsidRPr="5A9BD6AA" w:rsidR="5A9BD6AA">
        <w:rPr>
          <w:color w:val="000000" w:themeColor="text1" w:themeTint="FF" w:themeShade="FF"/>
        </w:rPr>
        <w:t xml:space="preserve">18. </w:t>
      </w:r>
      <w:r w:rsidRPr="5A9BD6AA" w:rsidR="5A9BD6AA">
        <w:rPr>
          <w:color w:val="000000" w:themeColor="text1" w:themeTint="FF" w:themeShade="FF"/>
        </w:rPr>
        <w:t>美国陆军</w:t>
      </w:r>
      <w:r w:rsidRPr="5A9BD6AA" w:rsidR="5A9BD6AA">
        <w:rPr>
          <w:color w:val="000000" w:themeColor="text1" w:themeTint="FF" w:themeShade="FF"/>
        </w:rPr>
        <w:t xml:space="preserve">(U.S. </w:t>
      </w:r>
      <w:r w:rsidRPr="5A9BD6AA" w:rsidR="5A9BD6AA">
        <w:rPr>
          <w:color w:val="000000" w:themeColor="text1" w:themeTint="FF" w:themeShade="FF"/>
        </w:rPr>
        <w:t>Army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"Be all that you can be" （</w:t>
      </w:r>
      <w:r w:rsidRPr="5A9BD6AA" w:rsidR="5A9BD6AA">
        <w:rPr>
          <w:color w:val="000000" w:themeColor="text1" w:themeTint="FF" w:themeShade="FF"/>
        </w:rPr>
        <w:t>成为最好的自己），</w:t>
      </w:r>
      <w:r w:rsidRPr="5A9BD6AA" w:rsidR="5A9BD6AA">
        <w:rPr>
          <w:color w:val="000000" w:themeColor="text1" w:themeTint="FF" w:themeShade="FF"/>
        </w:rPr>
        <w:t xml:space="preserve"> N.W. Ayer &amp; </w:t>
      </w:r>
      <w:r w:rsidRPr="5A9BD6AA" w:rsidR="5A9BD6AA">
        <w:rPr>
          <w:color w:val="000000" w:themeColor="text1" w:themeTint="FF" w:themeShade="FF"/>
        </w:rPr>
        <w:t xml:space="preserve">Son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1981</w:t>
      </w:r>
    </w:p>
    <w:p w:rsidR="00944351" w:rsidP="5A9BD6AA" w:rsidRDefault="008E2505" w14:paraId="50D013ED" w14:textId="6CB055E2">
      <w:pPr>
        <w:rPr>
          <w:color w:val="000000" w:themeColor="text1" w:themeTint="FF" w:themeShade="FF"/>
        </w:rPr>
      </w:pPr>
      <w:bookmarkStart w:name="gJDa-1648652661816" w:id="24"/>
      <w:bookmarkEnd w:id="24"/>
      <w:r w:rsidRPr="5A9BD6AA" w:rsidR="5A9BD6AA">
        <w:rPr>
          <w:color w:val="000000" w:themeColor="text1" w:themeTint="FF" w:themeShade="FF"/>
        </w:rPr>
        <w:t xml:space="preserve">19. </w:t>
      </w:r>
      <w:r w:rsidRPr="5A9BD6AA" w:rsidR="5A9BD6AA">
        <w:rPr>
          <w:color w:val="000000" w:themeColor="text1" w:themeTint="FF" w:themeShade="FF"/>
        </w:rPr>
        <w:t>安乃静解热去痛片(</w:t>
      </w:r>
      <w:r w:rsidRPr="5A9BD6AA" w:rsidR="5A9BD6AA">
        <w:rPr>
          <w:color w:val="000000" w:themeColor="text1" w:themeTint="FF" w:themeShade="FF"/>
        </w:rPr>
        <w:t>Anacin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，"Fast, fast, fast relief</w:t>
      </w:r>
      <w:r w:rsidRPr="5A9BD6AA" w:rsidR="5A9BD6AA">
        <w:rPr>
          <w:color w:val="000000" w:themeColor="text1" w:themeTint="FF" w:themeShade="FF"/>
        </w:rPr>
        <w:t>"  (</w:t>
      </w:r>
      <w:r w:rsidRPr="5A9BD6AA" w:rsidR="5A9BD6AA">
        <w:rPr>
          <w:color w:val="000000" w:themeColor="text1" w:themeTint="FF" w:themeShade="FF"/>
        </w:rPr>
        <w:t>快、快、快速</w:t>
      </w:r>
      <w:r w:rsidRPr="5A9BD6AA" w:rsidR="5A9BD6AA">
        <w:rPr>
          <w:color w:val="000000" w:themeColor="text1" w:themeTint="FF" w:themeShade="FF"/>
        </w:rPr>
        <w:t>见效)，</w:t>
      </w:r>
      <w:r w:rsidRPr="5A9BD6AA" w:rsidR="5A9BD6AA">
        <w:rPr>
          <w:color w:val="000000" w:themeColor="text1" w:themeTint="FF" w:themeShade="FF"/>
        </w:rPr>
        <w:t xml:space="preserve"> Ted Bates &amp; </w:t>
      </w:r>
      <w:r w:rsidRPr="5A9BD6AA" w:rsidR="5A9BD6AA">
        <w:rPr>
          <w:color w:val="000000" w:themeColor="text1" w:themeTint="FF" w:themeShade="FF"/>
        </w:rPr>
        <w:t xml:space="preserve">Co.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1952</w:t>
      </w:r>
    </w:p>
    <w:p w:rsidR="00944351" w:rsidP="5A9BD6AA" w:rsidRDefault="008E2505" w14:paraId="50D013EF" w14:textId="10B5F9B8">
      <w:pPr>
        <w:pStyle w:val="a"/>
        <w:rPr>
          <w:del w:author="林 慕空" w:date="2023-12-21T08:30:03.367Z" w:id="792314444"/>
          <w:color w:val="000000" w:themeColor="text1" w:themeTint="FF" w:themeShade="FF"/>
        </w:rPr>
      </w:pPr>
      <w:bookmarkStart w:name="HRCi-1648652661819" w:id="25"/>
      <w:bookmarkEnd w:id="25"/>
      <w:r w:rsidRPr="5A9BD6AA" w:rsidR="5A9BD6AA">
        <w:rPr>
          <w:color w:val="000000" w:themeColor="text1" w:themeTint="FF" w:themeShade="FF"/>
        </w:rPr>
        <w:t xml:space="preserve">20. </w:t>
      </w:r>
      <w:r w:rsidRPr="5A9BD6AA" w:rsidR="5A9BD6AA">
        <w:rPr>
          <w:color w:val="000000" w:themeColor="text1" w:themeTint="FF" w:themeShade="FF"/>
        </w:rPr>
        <w:t>滚石乐队</w:t>
      </w:r>
      <w:r w:rsidRPr="5A9BD6AA" w:rsidR="5A9BD6AA">
        <w:rPr>
          <w:color w:val="000000" w:themeColor="text1" w:themeTint="FF" w:themeShade="FF"/>
        </w:rPr>
        <w:t xml:space="preserve">(Rolling </w:t>
      </w:r>
      <w:r w:rsidRPr="5A9BD6AA" w:rsidR="5A9BD6AA">
        <w:rPr>
          <w:color w:val="000000" w:themeColor="text1" w:themeTint="FF" w:themeShade="FF"/>
        </w:rPr>
        <w:t>Stone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"Perception. Reality." （</w:t>
      </w:r>
      <w:r w:rsidRPr="5A9BD6AA" w:rsidR="5A9BD6AA">
        <w:rPr>
          <w:color w:val="000000" w:themeColor="text1" w:themeTint="FF" w:themeShade="FF"/>
        </w:rPr>
        <w:t>真实的感觉</w:t>
      </w:r>
      <w:r w:rsidRPr="5A9BD6AA" w:rsidR="5A9BD6AA">
        <w:rPr>
          <w:color w:val="000000" w:themeColor="text1" w:themeTint="FF" w:themeShade="FF"/>
        </w:rPr>
        <w:t>），</w:t>
      </w:r>
      <w:r w:rsidRPr="5A9BD6AA" w:rsidR="5A9BD6AA">
        <w:rPr>
          <w:color w:val="000000" w:themeColor="text1" w:themeTint="FF" w:themeShade="FF"/>
        </w:rPr>
        <w:t>FMR</w:t>
      </w:r>
      <w:r w:rsidRPr="5A9BD6AA" w:rsidR="5A9BD6AA">
        <w:rPr>
          <w:color w:val="000000" w:themeColor="text1" w:themeTint="FF" w:themeShade="FF"/>
        </w:rPr>
        <w:t>（</w:t>
      </w:r>
      <w:r w:rsidRPr="5A9BD6AA" w:rsidR="5A9BD6AA">
        <w:rPr>
          <w:color w:val="000000" w:themeColor="text1" w:themeTint="FF" w:themeShade="FF"/>
        </w:rPr>
        <w:t>Fallon</w:t>
      </w:r>
      <w:r w:rsidRPr="5A9BD6AA" w:rsidR="5A9BD6AA">
        <w:rPr>
          <w:color w:val="000000" w:themeColor="text1" w:themeTint="FF" w:themeShade="FF"/>
        </w:rPr>
        <w:t xml:space="preserve"> McElligott Rice</w:t>
      </w:r>
      <w:r w:rsidRPr="5A9BD6AA" w:rsidR="5A9BD6AA">
        <w:rPr>
          <w:color w:val="000000" w:themeColor="text1" w:themeTint="FF" w:themeShade="FF"/>
        </w:rPr>
        <w:t>），</w:t>
      </w:r>
      <w:r w:rsidRPr="5A9BD6AA" w:rsidR="5A9BD6AA">
        <w:rPr>
          <w:color w:val="000000" w:themeColor="text1" w:themeTint="FF" w:themeShade="FF"/>
        </w:rPr>
        <w:t>1985</w:t>
      </w:r>
    </w:p>
    <w:p w:rsidR="00944351" w:rsidP="5A9BD6AA" w:rsidRDefault="008E2505" w14:paraId="50D013F0" w14:textId="6A0AA833">
      <w:pPr>
        <w:rPr>
          <w:color w:val="000000" w:themeColor="text1" w:themeTint="FF" w:themeShade="FF"/>
        </w:rPr>
      </w:pPr>
      <w:bookmarkStart w:name="eM8B-1648652661825" w:id="27"/>
      <w:bookmarkEnd w:id="27"/>
      <w:r w:rsidRPr="5A9BD6AA" w:rsidR="5A9BD6AA">
        <w:rPr>
          <w:color w:val="000000" w:themeColor="text1" w:themeTint="FF" w:themeShade="FF"/>
        </w:rPr>
        <w:t xml:space="preserve">21. </w:t>
      </w:r>
      <w:r w:rsidRPr="5A9BD6AA" w:rsidR="5A9BD6AA">
        <w:rPr>
          <w:color w:val="000000" w:themeColor="text1" w:themeTint="FF" w:themeShade="FF"/>
        </w:rPr>
        <w:t>百事可乐(</w:t>
      </w:r>
      <w:r w:rsidRPr="5A9BD6AA" w:rsidR="5A9BD6AA">
        <w:rPr>
          <w:color w:val="000000" w:themeColor="text1" w:themeTint="FF" w:themeShade="FF"/>
        </w:rPr>
        <w:t>Pepsi-</w:t>
      </w:r>
      <w:r w:rsidRPr="5A9BD6AA" w:rsidR="5A9BD6AA">
        <w:rPr>
          <w:color w:val="000000" w:themeColor="text1" w:themeTint="FF" w:themeShade="FF"/>
        </w:rPr>
        <w:t>Cola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"The Pepsi generation</w:t>
      </w:r>
      <w:r w:rsidRPr="5A9BD6AA" w:rsidR="5A9BD6AA">
        <w:rPr>
          <w:color w:val="000000" w:themeColor="text1" w:themeTint="FF" w:themeShade="FF"/>
        </w:rPr>
        <w:t xml:space="preserve">" </w:t>
      </w:r>
      <w:r w:rsidRPr="5A9BD6AA" w:rsidR="5A9BD6AA">
        <w:rPr>
          <w:color w:val="000000" w:themeColor="text1" w:themeTint="FF" w:themeShade="FF"/>
        </w:rPr>
        <w:t>(新一代的选择)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BBDO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1964</w:t>
      </w:r>
    </w:p>
    <w:p w:rsidR="00944351" w:rsidP="5A9BD6AA" w:rsidRDefault="008E2505" w14:paraId="50D013F1" w14:textId="45B414A8">
      <w:pPr>
        <w:rPr>
          <w:color w:val="000000" w:themeColor="text1" w:themeTint="FF" w:themeShade="FF"/>
        </w:rPr>
      </w:pPr>
      <w:bookmarkStart w:name="RnJQ-1648652661827" w:id="28"/>
      <w:bookmarkEnd w:id="28"/>
      <w:r w:rsidRPr="5A9BD6AA" w:rsidR="5A9BD6AA">
        <w:rPr>
          <w:color w:val="000000" w:themeColor="text1" w:themeTint="FF" w:themeShade="FF"/>
        </w:rPr>
        <w:t xml:space="preserve">22. </w:t>
      </w:r>
      <w:r w:rsidRPr="5A9BD6AA" w:rsidR="5A9BD6AA">
        <w:rPr>
          <w:color w:val="000000" w:themeColor="text1" w:themeTint="FF" w:themeShade="FF"/>
        </w:rPr>
        <w:t>哈斯维衬衫</w:t>
      </w:r>
      <w:r w:rsidRPr="5A9BD6AA" w:rsidR="5A9BD6AA">
        <w:rPr>
          <w:color w:val="000000" w:themeColor="text1" w:themeTint="FF" w:themeShade="FF"/>
        </w:rPr>
        <w:t xml:space="preserve">(Hathaway </w:t>
      </w:r>
      <w:r w:rsidRPr="5A9BD6AA" w:rsidR="5A9BD6AA">
        <w:rPr>
          <w:color w:val="000000" w:themeColor="text1" w:themeTint="FF" w:themeShade="FF"/>
        </w:rPr>
        <w:t>Shirts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"The man in the Hathaway shirt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穿哈斯维的男人），</w:t>
      </w:r>
      <w:r w:rsidRPr="5A9BD6AA" w:rsidR="5A9BD6AA">
        <w:rPr>
          <w:color w:val="000000" w:themeColor="text1" w:themeTint="FF" w:themeShade="FF"/>
        </w:rPr>
        <w:t xml:space="preserve">Hewitt, Ogilvy, Benson &amp; Mather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1951</w:t>
      </w:r>
    </w:p>
    <w:p w:rsidR="00944351" w:rsidP="5A9BD6AA" w:rsidRDefault="008E2505" w14:paraId="50D013F2" w14:textId="212E8B34">
      <w:pPr>
        <w:pStyle w:val="a"/>
        <w:rPr>
          <w:color w:val="000000" w:themeColor="text1" w:themeTint="FF" w:themeShade="FF"/>
        </w:rPr>
      </w:pPr>
      <w:bookmarkStart w:name="27ZV-1648652661829" w:id="29"/>
      <w:bookmarkEnd w:id="29"/>
      <w:r w:rsidRPr="5A9BD6AA" w:rsidR="5A9BD6AA">
        <w:rPr>
          <w:color w:val="000000" w:themeColor="text1" w:themeTint="FF" w:themeShade="FF"/>
        </w:rPr>
        <w:t xml:space="preserve">23. </w:t>
      </w:r>
      <w:r w:rsidRPr="5A9BD6AA" w:rsidR="5A9BD6AA">
        <w:rPr>
          <w:color w:val="000000" w:themeColor="text1" w:themeTint="FF" w:themeShade="FF"/>
        </w:rPr>
        <w:t>博马剃须刀</w:t>
      </w:r>
      <w:r w:rsidRPr="5A9BD6AA" w:rsidR="5A9BD6AA">
        <w:rPr>
          <w:color w:val="000000" w:themeColor="text1" w:themeTint="FF" w:themeShade="FF"/>
        </w:rPr>
        <w:t>(Burma-</w:t>
      </w:r>
      <w:r w:rsidRPr="5A9BD6AA" w:rsidR="5A9BD6AA">
        <w:rPr>
          <w:color w:val="000000" w:themeColor="text1" w:themeTint="FF" w:themeShade="FF"/>
        </w:rPr>
        <w:t>Shave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“ Roadside</w:t>
      </w:r>
      <w:r w:rsidRPr="5A9BD6AA" w:rsidR="5A9BD6AA">
        <w:rPr>
          <w:color w:val="000000" w:themeColor="text1" w:themeTint="FF" w:themeShade="FF"/>
        </w:rPr>
        <w:t xml:space="preserve"> signs in verse </w:t>
      </w:r>
      <w:r w:rsidRPr="5A9BD6AA" w:rsidR="5A9BD6AA">
        <w:rPr>
          <w:color w:val="000000" w:themeColor="text1" w:themeTint="FF" w:themeShade="FF"/>
        </w:rPr>
        <w:t>“ （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val="en-US"/>
        </w:rPr>
        <w:t>路边的诗句牌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A9BD6AA" w:rsidR="5A9BD6AA">
        <w:rPr>
          <w:color w:val="000000" w:themeColor="text1" w:themeTint="FF" w:themeShade="FF"/>
        </w:rPr>
        <w:t>）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Allen Odell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1925</w:t>
      </w:r>
    </w:p>
    <w:p w:rsidR="51A6B629" w:rsidP="5A9BD6AA" w:rsidRDefault="51A6B629" w14:paraId="3E685B8A" w14:textId="4F76FB9E">
      <w:pPr>
        <w:pStyle w:val="a"/>
        <w:rPr>
          <w:rFonts w:ascii="等线" w:hAnsi="等线" w:eastAsia="等线" w:cs="等线"/>
          <w:color w:val="000000" w:themeColor="text1" w:themeTint="FF" w:themeShade="FF"/>
          <w:sz w:val="20"/>
          <w:szCs w:val="20"/>
        </w:rPr>
      </w:pPr>
      <w:r w:rsidRPr="5A9BD6AA" w:rsidR="5A9BD6AA">
        <w:rPr>
          <w:rFonts w:ascii="等线" w:hAnsi="等线" w:eastAsia="等线" w:cs="等线"/>
          <w:color w:val="000000" w:themeColor="text1" w:themeTint="FF" w:themeShade="FF"/>
          <w:sz w:val="20"/>
          <w:szCs w:val="20"/>
        </w:rPr>
        <w:t>注：</w:t>
      </w:r>
      <w:r w:rsidRPr="5A9BD6AA" w:rsidR="5A9BD6AA">
        <w:rPr>
          <w:rFonts w:ascii="等线" w:hAnsi="等线" w:eastAsia="等线" w:cs="等线"/>
          <w:noProof w:val="0"/>
          <w:color w:val="000000" w:themeColor="text1" w:themeTint="FF" w:themeShade="FF"/>
          <w:sz w:val="20"/>
          <w:szCs w:val="20"/>
          <w:lang w:val="en-US"/>
        </w:rPr>
        <w:t>Burma</w:t>
      </w:r>
      <w:r w:rsidRPr="5A9BD6AA" w:rsidR="5A9BD6AA">
        <w:rPr>
          <w:rFonts w:ascii="等线" w:hAnsi="等线" w:eastAsia="等线" w:cs="等线"/>
          <w:noProof w:val="0"/>
          <w:color w:val="000000" w:themeColor="text1" w:themeTint="FF" w:themeShade="FF"/>
          <w:sz w:val="20"/>
          <w:szCs w:val="20"/>
          <w:lang w:val="en-US"/>
        </w:rPr>
        <w:t>-Shave公司在当时采用了一种独特的广告方式，他们将广告内容分成多个简短的诗句，逐个放置在沿路的标牌上，形成连贯的广告信息。这些标牌以幽默和押韵的形式传递广告信息，成为了当时非常受欢迎和具有影响力的广告形式。</w:t>
      </w:r>
    </w:p>
    <w:p w:rsidR="00944351" w:rsidP="5A9BD6AA" w:rsidRDefault="008E2505" w14:paraId="50D013F3" w14:textId="68EE5A96">
      <w:pPr>
        <w:rPr>
          <w:color w:val="000000" w:themeColor="text1" w:themeTint="FF" w:themeShade="FF"/>
        </w:rPr>
      </w:pPr>
      <w:bookmarkStart w:name="j4iR-1648652661831" w:id="30"/>
      <w:bookmarkEnd w:id="30"/>
      <w:r w:rsidRPr="5A9BD6AA" w:rsidR="5A9BD6AA">
        <w:rPr>
          <w:color w:val="000000" w:themeColor="text1" w:themeTint="FF" w:themeShade="FF"/>
        </w:rPr>
        <w:t xml:space="preserve">24. </w:t>
      </w:r>
      <w:r w:rsidRPr="5A9BD6AA" w:rsidR="5A9BD6AA">
        <w:rPr>
          <w:color w:val="000000" w:themeColor="text1" w:themeTint="FF" w:themeShade="FF"/>
        </w:rPr>
        <w:t>美国汉堡王(</w:t>
      </w:r>
      <w:r w:rsidRPr="5A9BD6AA" w:rsidR="5A9BD6AA">
        <w:rPr>
          <w:color w:val="000000" w:themeColor="text1" w:themeTint="FF" w:themeShade="FF"/>
        </w:rPr>
        <w:t xml:space="preserve">Burger </w:t>
      </w:r>
      <w:r w:rsidRPr="5A9BD6AA" w:rsidR="5A9BD6AA">
        <w:rPr>
          <w:color w:val="000000" w:themeColor="text1" w:themeTint="FF" w:themeShade="FF"/>
        </w:rPr>
        <w:t>King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"Have it your way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我选我味），</w:t>
      </w:r>
      <w:r w:rsidRPr="5A9BD6AA" w:rsidR="5A9BD6AA">
        <w:rPr>
          <w:color w:val="000000" w:themeColor="text1" w:themeTint="FF" w:themeShade="FF"/>
        </w:rPr>
        <w:t>BBDO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1973</w:t>
      </w:r>
    </w:p>
    <w:p w:rsidR="00944351" w:rsidP="5A9BD6AA" w:rsidRDefault="008E2505" w14:paraId="50D013F4" w14:textId="7E1AC008">
      <w:pPr>
        <w:pStyle w:val="a"/>
        <w:rPr>
          <w:color w:val="000000" w:themeColor="text1" w:themeTint="FF" w:themeShade="FF"/>
        </w:rPr>
      </w:pPr>
      <w:bookmarkStart w:name="OIyD-1648652661833" w:id="31"/>
      <w:bookmarkEnd w:id="31"/>
      <w:r w:rsidRPr="5A9BD6AA" w:rsidR="5A9BD6AA">
        <w:rPr>
          <w:color w:val="000000" w:themeColor="text1" w:themeTint="FF" w:themeShade="FF"/>
        </w:rPr>
        <w:t xml:space="preserve">25. </w:t>
      </w:r>
      <w:r w:rsidRPr="5A9BD6AA" w:rsidR="5A9BD6AA">
        <w:rPr>
          <w:color w:val="000000" w:themeColor="text1" w:themeTint="FF" w:themeShade="FF"/>
        </w:rPr>
        <w:t>坎贝尔浓汤</w:t>
      </w:r>
      <w:r w:rsidRPr="5A9BD6AA" w:rsidR="5A9BD6AA">
        <w:rPr>
          <w:color w:val="000000" w:themeColor="text1" w:themeTint="FF" w:themeShade="FF"/>
        </w:rPr>
        <w:t xml:space="preserve">(Campbell </w:t>
      </w:r>
      <w:r w:rsidRPr="5A9BD6AA" w:rsidR="5A9BD6AA">
        <w:rPr>
          <w:color w:val="000000" w:themeColor="text1" w:themeTint="FF" w:themeShade="FF"/>
        </w:rPr>
        <w:t>Soup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</w:t>
      </w:r>
      <w:r w:rsidRPr="5A9BD6AA" w:rsidR="5A9BD6AA">
        <w:rPr>
          <w:color w:val="000000" w:themeColor="text1" w:themeTint="FF" w:themeShade="FF"/>
        </w:rPr>
        <w:t>Mmm</w:t>
      </w:r>
      <w:r w:rsidRPr="5A9BD6AA" w:rsidR="5A9BD6AA">
        <w:rPr>
          <w:color w:val="000000" w:themeColor="text1" w:themeTint="FF" w:themeShade="FF"/>
        </w:rPr>
        <w:t xml:space="preserve"> mm good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啧嘖,真好味</w:t>
      </w:r>
      <w:r w:rsidRPr="5A9BD6AA" w:rsidR="5A9BD6AA">
        <w:rPr>
          <w:color w:val="000000" w:themeColor="text1" w:themeTint="FF" w:themeShade="FF"/>
        </w:rPr>
        <w:t>！），</w:t>
      </w:r>
      <w:r w:rsidRPr="5A9BD6AA" w:rsidR="5A9BD6AA">
        <w:rPr>
          <w:color w:val="000000" w:themeColor="text1" w:themeTint="FF" w:themeShade="FF"/>
        </w:rPr>
        <w:t>BDO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30</w:t>
      </w:r>
      <w:r w:rsidRPr="5A9BD6AA" w:rsidR="5A9BD6AA">
        <w:rPr>
          <w:color w:val="000000" w:themeColor="text1" w:themeTint="FF" w:themeShade="FF"/>
        </w:rPr>
        <w:t>年代</w:t>
      </w:r>
    </w:p>
    <w:p w:rsidR="439F7018" w:rsidP="5A9BD6AA" w:rsidRDefault="439F7018" w14:paraId="73A3C103" w14:textId="6DE470F6">
      <w:pPr>
        <w:rPr>
          <w:color w:val="000000" w:themeColor="text1" w:themeTint="FF" w:themeShade="FF"/>
        </w:rPr>
      </w:pPr>
      <w:bookmarkStart w:name="SjJJ-1648652661835" w:id="32"/>
      <w:bookmarkEnd w:id="32"/>
      <w:r w:rsidRPr="5A9BD6AA" w:rsidR="5A9BD6AA">
        <w:rPr>
          <w:color w:val="000000" w:themeColor="text1" w:themeTint="FF" w:themeShade="FF"/>
        </w:rPr>
        <w:t xml:space="preserve">26. </w:t>
      </w:r>
      <w:r w:rsidRPr="5A9BD6AA" w:rsidR="5A9BD6AA">
        <w:rPr>
          <w:color w:val="000000" w:themeColor="text1" w:themeTint="FF" w:themeShade="FF"/>
        </w:rPr>
        <w:t>美国林业总署(</w:t>
      </w:r>
      <w:r w:rsidRPr="5A9BD6AA" w:rsidR="5A9BD6AA">
        <w:rPr>
          <w:color w:val="000000" w:themeColor="text1" w:themeTint="FF" w:themeShade="FF"/>
        </w:rPr>
        <w:t xml:space="preserve">U.S. Forest </w:t>
      </w:r>
      <w:r w:rsidRPr="5A9BD6AA" w:rsidR="5A9BD6AA">
        <w:rPr>
          <w:color w:val="000000" w:themeColor="text1" w:themeTint="FF" w:themeShade="FF"/>
        </w:rPr>
        <w:t>Service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 xml:space="preserve"> Smokey the Bear/"Only you can prevent forest fires</w:t>
      </w:r>
      <w:r w:rsidRPr="5A9BD6AA" w:rsidR="5A9BD6AA">
        <w:rPr>
          <w:color w:val="000000" w:themeColor="text1" w:themeTint="FF" w:themeShade="FF"/>
        </w:rPr>
        <w:t>"  （</w:t>
      </w:r>
      <w:r w:rsidRPr="5A9BD6AA" w:rsidR="5A9BD6AA">
        <w:rPr>
          <w:color w:val="000000" w:themeColor="text1" w:themeTint="FF" w:themeShade="FF"/>
        </w:rPr>
        <w:t>护林熊/“只有你能防止森林火灾”），</w:t>
      </w:r>
      <w:r w:rsidRPr="5A9BD6AA" w:rsidR="5A9BD6AA">
        <w:rPr>
          <w:color w:val="000000" w:themeColor="text1" w:themeTint="FF" w:themeShade="FF"/>
        </w:rPr>
        <w:t>Advertising Council/FCB</w:t>
      </w:r>
    </w:p>
    <w:p w:rsidR="00944351" w:rsidP="5A9BD6AA" w:rsidRDefault="008E2505" w14:paraId="50D013F6" w14:textId="45B45DD0">
      <w:pPr>
        <w:rPr>
          <w:color w:val="000000" w:themeColor="text1" w:themeTint="FF" w:themeShade="FF"/>
        </w:rPr>
      </w:pPr>
      <w:bookmarkStart w:name="jDiA-1648652661838" w:id="33"/>
      <w:bookmarkEnd w:id="33"/>
      <w:r w:rsidRPr="5A9BD6AA" w:rsidR="5A9BD6AA">
        <w:rPr>
          <w:color w:val="000000" w:themeColor="text1" w:themeTint="FF" w:themeShade="FF"/>
        </w:rPr>
        <w:t xml:space="preserve">27. </w:t>
      </w:r>
      <w:r w:rsidRPr="5A9BD6AA" w:rsidR="5A9BD6AA">
        <w:rPr>
          <w:color w:val="000000" w:themeColor="text1" w:themeTint="FF" w:themeShade="FF"/>
        </w:rPr>
        <w:t>百威啤酒</w:t>
      </w:r>
      <w:r w:rsidRPr="5A9BD6AA" w:rsidR="5A9BD6AA">
        <w:rPr>
          <w:color w:val="000000" w:themeColor="text1" w:themeTint="FF" w:themeShade="FF"/>
        </w:rPr>
        <w:t>(Budweiser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，"This Bud's for you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为你准备的百威），</w:t>
      </w:r>
      <w:r w:rsidRPr="5A9BD6AA" w:rsidR="5A9BD6AA">
        <w:rPr>
          <w:color w:val="000000" w:themeColor="text1" w:themeTint="FF" w:themeShade="FF"/>
        </w:rPr>
        <w:t xml:space="preserve"> D'Arcy Masius Benton &amp; </w:t>
      </w:r>
      <w:r w:rsidRPr="5A9BD6AA" w:rsidR="5A9BD6AA">
        <w:rPr>
          <w:color w:val="000000" w:themeColor="text1" w:themeTint="FF" w:themeShade="FF"/>
        </w:rPr>
        <w:t xml:space="preserve">Bowles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70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3F7" w14:textId="498A2D05">
      <w:pPr>
        <w:rPr>
          <w:color w:val="000000" w:themeColor="text1" w:themeTint="FF" w:themeShade="FF"/>
        </w:rPr>
      </w:pPr>
      <w:bookmarkStart w:name="Zek7-1648652661840" w:id="34"/>
      <w:bookmarkEnd w:id="34"/>
      <w:r w:rsidRPr="5A9BD6AA" w:rsidR="5A9BD6AA">
        <w:rPr>
          <w:color w:val="000000" w:themeColor="text1" w:themeTint="FF" w:themeShade="FF"/>
        </w:rPr>
        <w:t xml:space="preserve">28. </w:t>
      </w:r>
      <w:r w:rsidRPr="5A9BD6AA" w:rsidR="5A9BD6AA">
        <w:rPr>
          <w:color w:val="000000" w:themeColor="text1" w:themeTint="FF" w:themeShade="FF"/>
        </w:rPr>
        <w:t>媚登峰内衣</w:t>
      </w:r>
      <w:r w:rsidRPr="5A9BD6AA" w:rsidR="5A9BD6AA">
        <w:rPr>
          <w:color w:val="000000" w:themeColor="text1" w:themeTint="FF" w:themeShade="FF"/>
        </w:rPr>
        <w:t>(Maidenform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，"I dreamed I went shopping in my Maidenform bra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真想穿媚登峰内衣去逛街），</w:t>
      </w:r>
      <w:r w:rsidRPr="5A9BD6AA" w:rsidR="5A9BD6AA">
        <w:rPr>
          <w:color w:val="000000" w:themeColor="text1" w:themeTint="FF" w:themeShade="FF"/>
        </w:rPr>
        <w:t xml:space="preserve"> Norman, Craig &amp; </w:t>
      </w:r>
      <w:r w:rsidRPr="5A9BD6AA" w:rsidR="5A9BD6AA">
        <w:rPr>
          <w:color w:val="000000" w:themeColor="text1" w:themeTint="FF" w:themeShade="FF"/>
        </w:rPr>
        <w:t>Kunnel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1949</w:t>
      </w:r>
    </w:p>
    <w:p w:rsidR="00944351" w:rsidP="5A9BD6AA" w:rsidRDefault="008E2505" w14:paraId="50D013F8" w14:textId="76E02A3A">
      <w:pPr>
        <w:rPr>
          <w:color w:val="000000" w:themeColor="text1" w:themeTint="FF" w:themeShade="FF"/>
        </w:rPr>
      </w:pPr>
      <w:bookmarkStart w:name="tnN4-1648652661842" w:id="35"/>
      <w:bookmarkEnd w:id="35"/>
      <w:r w:rsidRPr="5A9BD6AA" w:rsidR="5A9BD6AA">
        <w:rPr>
          <w:color w:val="000000" w:themeColor="text1" w:themeTint="FF" w:themeShade="FF"/>
        </w:rPr>
        <w:t xml:space="preserve">29. </w:t>
      </w:r>
      <w:r w:rsidRPr="5A9BD6AA" w:rsidR="5A9BD6AA">
        <w:rPr>
          <w:color w:val="000000" w:themeColor="text1" w:themeTint="FF" w:themeShade="FF"/>
        </w:rPr>
        <w:t>胜利唱机公司</w:t>
      </w:r>
      <w:r w:rsidRPr="5A9BD6AA" w:rsidR="5A9BD6AA">
        <w:rPr>
          <w:color w:val="000000" w:themeColor="text1" w:themeTint="FF" w:themeShade="FF"/>
        </w:rPr>
        <w:t xml:space="preserve">(Victor Talking </w:t>
      </w:r>
      <w:r w:rsidRPr="5A9BD6AA" w:rsidR="5A9BD6AA">
        <w:rPr>
          <w:color w:val="000000" w:themeColor="text1" w:themeTint="FF" w:themeShade="FF"/>
        </w:rPr>
        <w:t>Machine)，</w:t>
      </w:r>
      <w:r w:rsidRPr="5A9BD6AA" w:rsidR="5A9BD6AA">
        <w:rPr>
          <w:color w:val="000000" w:themeColor="text1" w:themeTint="FF" w:themeShade="FF"/>
        </w:rPr>
        <w:t>"His master's voice" （</w:t>
      </w:r>
      <w:r w:rsidRPr="5A9BD6AA" w:rsidR="5A9BD6AA">
        <w:rPr>
          <w:color w:val="000000" w:themeColor="text1" w:themeTint="FF" w:themeShade="FF"/>
        </w:rPr>
        <w:t>主人之声）</w:t>
      </w:r>
      <w:r w:rsidRPr="5A9BD6AA" w:rsidR="5A9BD6AA">
        <w:rPr>
          <w:color w:val="000000" w:themeColor="text1" w:themeTint="FF" w:themeShade="FF"/>
        </w:rPr>
        <w:t>，Francis Barraud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1901</w:t>
      </w:r>
    </w:p>
    <w:p w:rsidR="00944351" w:rsidP="5A9BD6AA" w:rsidRDefault="008E2505" w14:paraId="50D013F9" w14:textId="42C59453">
      <w:pPr>
        <w:rPr>
          <w:color w:val="000000" w:themeColor="text1" w:themeTint="FF" w:themeShade="FF"/>
        </w:rPr>
      </w:pPr>
      <w:bookmarkStart w:name="F4Sn-1648652661844" w:id="36"/>
      <w:bookmarkEnd w:id="36"/>
      <w:r w:rsidRPr="5A9BD6AA" w:rsidR="5A9BD6AA">
        <w:rPr>
          <w:color w:val="000000" w:themeColor="text1" w:themeTint="FF" w:themeShade="FF"/>
        </w:rPr>
        <w:t>30.Jordan</w:t>
      </w:r>
      <w:r w:rsidRPr="5A9BD6AA" w:rsidR="5A9BD6AA">
        <w:rPr>
          <w:color w:val="000000" w:themeColor="text1" w:themeTint="FF" w:themeShade="FF"/>
        </w:rPr>
        <w:t>汽车</w:t>
      </w:r>
      <w:r w:rsidRPr="5A9BD6AA" w:rsidR="5A9BD6AA">
        <w:rPr>
          <w:color w:val="000000" w:themeColor="text1" w:themeTint="FF" w:themeShade="FF"/>
        </w:rPr>
        <w:t xml:space="preserve">(Jordan Motor Car </w:t>
      </w:r>
      <w:r w:rsidRPr="5A9BD6AA" w:rsidR="5A9BD6AA">
        <w:rPr>
          <w:color w:val="000000" w:themeColor="text1" w:themeTint="FF" w:themeShade="FF"/>
        </w:rPr>
        <w:t>Co.)，</w:t>
      </w:r>
      <w:r w:rsidRPr="5A9BD6AA" w:rsidR="5A9BD6AA">
        <w:rPr>
          <w:color w:val="000000" w:themeColor="text1" w:themeTint="FF" w:themeShade="FF"/>
        </w:rPr>
        <w:t>"Somewhere west of Laramie" （</w:t>
      </w:r>
      <w:r w:rsidRPr="5A9BD6AA" w:rsidR="5A9BD6AA">
        <w:rPr>
          <w:color w:val="000000" w:themeColor="text1" w:themeTint="FF" w:themeShade="FF"/>
        </w:rPr>
        <w:t>拉勒米以西的某处</w:t>
      </w:r>
      <w:r w:rsidRPr="5A9BD6AA" w:rsidR="5A9BD6AA">
        <w:rPr>
          <w:color w:val="000000" w:themeColor="text1" w:themeTint="FF" w:themeShade="FF"/>
        </w:rPr>
        <w:t>” ，</w:t>
      </w:r>
      <w:r w:rsidRPr="5A9BD6AA" w:rsidR="5A9BD6AA">
        <w:rPr>
          <w:color w:val="000000" w:themeColor="text1" w:themeTint="FF" w:themeShade="FF"/>
        </w:rPr>
        <w:t>Edw</w:t>
      </w:r>
      <w:r w:rsidRPr="5A9BD6AA" w:rsidR="5A9BD6AA">
        <w:rPr>
          <w:color w:val="000000" w:themeColor="text1" w:themeTint="FF" w:themeShade="FF"/>
        </w:rPr>
        <w:t>ard S. (Ned) Jordan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1923</w:t>
      </w:r>
    </w:p>
    <w:p w:rsidR="00944351" w:rsidP="5A9BD6AA" w:rsidRDefault="008E2505" w14:paraId="50D013FA" w14:textId="598EA815">
      <w:pPr>
        <w:rPr>
          <w:color w:val="000000" w:themeColor="text1" w:themeTint="FF" w:themeShade="FF"/>
        </w:rPr>
      </w:pPr>
      <w:bookmarkStart w:name="mLZW-1648652661846" w:id="37"/>
      <w:bookmarkEnd w:id="37"/>
      <w:r w:rsidRPr="5A9BD6AA" w:rsidR="5A9BD6AA">
        <w:rPr>
          <w:color w:val="000000" w:themeColor="text1" w:themeTint="FF" w:themeShade="FF"/>
        </w:rPr>
        <w:t>31. Woodbury</w:t>
      </w:r>
      <w:r w:rsidRPr="5A9BD6AA" w:rsidR="5A9BD6AA">
        <w:rPr>
          <w:color w:val="000000" w:themeColor="text1" w:themeTint="FF" w:themeShade="FF"/>
        </w:rPr>
        <w:t>香皂(</w:t>
      </w:r>
      <w:r w:rsidRPr="5A9BD6AA" w:rsidR="5A9BD6AA">
        <w:rPr>
          <w:color w:val="000000" w:themeColor="text1" w:themeTint="FF" w:themeShade="FF"/>
        </w:rPr>
        <w:t xml:space="preserve">Woodbury </w:t>
      </w:r>
      <w:r w:rsidRPr="5A9BD6AA" w:rsidR="5A9BD6AA">
        <w:rPr>
          <w:color w:val="000000" w:themeColor="text1" w:themeTint="FF" w:themeShade="FF"/>
        </w:rPr>
        <w:t>Soap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"The skin you love to touch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你爱触摸的肌肤），</w:t>
      </w:r>
      <w:r w:rsidRPr="5A9BD6AA" w:rsidR="5A9BD6AA">
        <w:rPr>
          <w:color w:val="000000" w:themeColor="text1" w:themeTint="FF" w:themeShade="FF"/>
        </w:rPr>
        <w:t>JWT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1911</w:t>
      </w:r>
    </w:p>
    <w:p w:rsidR="00944351" w:rsidP="5A9BD6AA" w:rsidRDefault="008E2505" w14:paraId="50D013FB" w14:textId="4008231B">
      <w:pPr>
        <w:rPr>
          <w:color w:val="000000" w:themeColor="text1" w:themeTint="FF" w:themeShade="FF"/>
        </w:rPr>
      </w:pPr>
      <w:bookmarkStart w:name="Pqy8-1648652661848" w:id="38"/>
      <w:bookmarkEnd w:id="38"/>
      <w:r w:rsidRPr="5A9BD6AA" w:rsidR="5A9BD6AA">
        <w:rPr>
          <w:color w:val="000000" w:themeColor="text1" w:themeTint="FF" w:themeShade="FF"/>
        </w:rPr>
        <w:t>32. Benson &amp; Hedges 100s</w:t>
      </w:r>
      <w:r w:rsidRPr="5A9BD6AA" w:rsidR="5A9BD6AA">
        <w:rPr>
          <w:color w:val="000000" w:themeColor="text1" w:themeTint="FF" w:themeShade="FF"/>
        </w:rPr>
        <w:t>香烟，"The disadvantages"（有害），</w:t>
      </w:r>
      <w:r w:rsidRPr="5A9BD6AA" w:rsidR="5A9BD6AA">
        <w:rPr>
          <w:color w:val="000000" w:themeColor="text1" w:themeTint="FF" w:themeShade="FF"/>
        </w:rPr>
        <w:t>Wells, Rich, Greene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60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7D6970CA" w14:textId="6476D235">
      <w:pPr>
        <w:pStyle w:val="a"/>
        <w:rPr>
          <w:color w:val="000000" w:themeColor="text1" w:themeTint="FF" w:themeShade="FF"/>
        </w:rPr>
      </w:pPr>
      <w:bookmarkStart w:name="txdr-1648652661850" w:id="39"/>
      <w:bookmarkEnd w:id="39"/>
      <w:r w:rsidRPr="5A9BD6AA" w:rsidR="5A9BD6AA">
        <w:rPr>
          <w:color w:val="000000" w:themeColor="text1" w:themeTint="FF" w:themeShade="FF"/>
        </w:rPr>
        <w:t xml:space="preserve">33. </w:t>
      </w:r>
      <w:r w:rsidRPr="5A9BD6AA" w:rsidR="5A9BD6AA">
        <w:rPr>
          <w:color w:val="000000" w:themeColor="text1" w:themeTint="FF" w:themeShade="FF"/>
        </w:rPr>
        <w:t>国民饼干</w:t>
      </w:r>
      <w:r w:rsidRPr="5A9BD6AA" w:rsidR="5A9BD6AA">
        <w:rPr>
          <w:color w:val="000000" w:themeColor="text1" w:themeTint="FF" w:themeShade="FF"/>
        </w:rPr>
        <w:t xml:space="preserve">(National </w:t>
      </w:r>
      <w:r w:rsidRPr="5A9BD6AA" w:rsidR="5A9BD6AA">
        <w:rPr>
          <w:color w:val="000000" w:themeColor="text1" w:themeTint="FF" w:themeShade="FF"/>
        </w:rPr>
        <w:t>Biscuit )</w:t>
      </w:r>
      <w:r w:rsidRPr="5A9BD6AA" w:rsidR="5A9BD6AA">
        <w:rPr>
          <w:color w:val="000000" w:themeColor="text1" w:themeTint="FF" w:themeShade="FF"/>
        </w:rPr>
        <w:t xml:space="preserve">，”Uneeda Biscuits' Boy in </w:t>
      </w:r>
      <w:r w:rsidRPr="5A9BD6AA" w:rsidR="5A9BD6AA">
        <w:rPr>
          <w:color w:val="000000" w:themeColor="text1" w:themeTint="FF" w:themeShade="FF"/>
        </w:rPr>
        <w:t>Boots”（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A9BD6AA" w:rsidR="5A9BD6AA">
        <w:rPr>
          <w:color w:val="000000" w:themeColor="text1" w:themeTint="FF" w:themeShade="FF"/>
        </w:rPr>
        <w:t>Uneeda</w:t>
      </w:r>
      <w:r w:rsidRPr="5A9BD6AA" w:rsidR="5A9BD6AA">
        <w:rPr>
          <w:color w:val="000000" w:themeColor="text1" w:themeTint="FF" w:themeShade="FF"/>
        </w:rPr>
        <w:t>饼干的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val="en-US"/>
        </w:rPr>
        <w:t>穿靴</w:t>
      </w:r>
      <w:r w:rsidRPr="5A9BD6AA" w:rsidR="5A9BD6AA">
        <w:rPr>
          <w:color w:val="000000" w:themeColor="text1" w:themeTint="FF" w:themeShade="FF"/>
        </w:rPr>
        <w:t>男孩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A9BD6AA" w:rsidR="5A9BD6AA">
        <w:rPr>
          <w:color w:val="000000" w:themeColor="text1" w:themeTint="FF" w:themeShade="FF"/>
        </w:rPr>
        <w:t xml:space="preserve">）， N.W. Ayer &amp; </w:t>
      </w:r>
      <w:r w:rsidRPr="5A9BD6AA" w:rsidR="5A9BD6AA">
        <w:rPr>
          <w:color w:val="000000" w:themeColor="text1" w:themeTint="FF" w:themeShade="FF"/>
        </w:rPr>
        <w:t xml:space="preserve">Son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1899</w:t>
      </w:r>
    </w:p>
    <w:p w:rsidR="00944351" w:rsidP="5A9BD6AA" w:rsidRDefault="008E2505" w14:paraId="020E857F" w14:textId="4F4C3588">
      <w:pPr>
        <w:pStyle w:val="a"/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val="en-US"/>
        </w:rPr>
      </w:pPr>
      <w:r w:rsidRPr="5A9BD6AA" w:rsidR="5A9BD6AA">
        <w:rPr>
          <w:rFonts w:ascii="等线" w:hAnsi="等线" w:eastAsia="等线" w:cs="等线"/>
          <w:noProof w:val="0"/>
          <w:color w:val="000000" w:themeColor="text1" w:themeTint="FF" w:themeShade="FF"/>
          <w:sz w:val="21"/>
          <w:szCs w:val="21"/>
          <w:lang w:val="en-US"/>
        </w:rPr>
        <w:t>注</w:t>
      </w:r>
      <w:r w:rsidRPr="5A9BD6AA" w:rsidR="5A9BD6AA">
        <w:rPr>
          <w:rFonts w:ascii="等线" w:hAnsi="等线" w:eastAsia="等线" w:cs="等线"/>
          <w:noProof w:val="0"/>
          <w:color w:val="000000" w:themeColor="text1" w:themeTint="FF" w:themeShade="FF"/>
          <w:sz w:val="21"/>
          <w:szCs w:val="21"/>
          <w:lang w:val="en-US"/>
        </w:rPr>
        <w:t>： 这</w:t>
      </w:r>
      <w:r w:rsidRPr="5A9BD6AA" w:rsidR="5A9BD6AA">
        <w:rPr>
          <w:rFonts w:ascii="等线" w:hAnsi="等线" w:eastAsia="等线" w:cs="等线"/>
          <w:noProof w:val="0"/>
          <w:color w:val="000000" w:themeColor="text1" w:themeTint="FF" w:themeShade="FF"/>
          <w:sz w:val="21"/>
          <w:szCs w:val="21"/>
          <w:lang w:val="en-US"/>
        </w:rPr>
        <w:t>是Uneeda Biscuits品牌饼干的形象广告，塑造了一个渴望 Uneeda Biscuits饼干的穿靴子小男孩，用以传达产品的亲和力和吸引力。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bookmarkStart w:name="IaOl-1648652661852" w:id="40"/>
      <w:bookmarkEnd w:id="40"/>
    </w:p>
    <w:p w:rsidR="00944351" w:rsidP="5A9BD6AA" w:rsidRDefault="008E2505" w14:paraId="50D013FD" w14:textId="31FDBE17">
      <w:pPr>
        <w:pStyle w:val="a"/>
        <w:rPr>
          <w:color w:val="000000" w:themeColor="text1" w:themeTint="FF" w:themeShade="FF"/>
        </w:rPr>
      </w:pPr>
      <w:r w:rsidRPr="5A9BD6AA" w:rsidR="5A9BD6AA">
        <w:rPr>
          <w:color w:val="000000" w:themeColor="text1" w:themeTint="FF" w:themeShade="FF"/>
        </w:rPr>
        <w:t xml:space="preserve">34. </w:t>
      </w:r>
      <w:r w:rsidRPr="5A9BD6AA" w:rsidR="5A9BD6AA">
        <w:rPr>
          <w:color w:val="000000" w:themeColor="text1" w:themeTint="FF" w:themeShade="FF"/>
        </w:rPr>
        <w:t>劲量电池(</w:t>
      </w:r>
      <w:r w:rsidRPr="5A9BD6AA" w:rsidR="5A9BD6AA">
        <w:rPr>
          <w:color w:val="000000" w:themeColor="text1" w:themeTint="FF" w:themeShade="FF"/>
        </w:rPr>
        <w:t>Energizer)</w:t>
      </w:r>
      <w:r w:rsidRPr="5A9BD6AA" w:rsidR="5A9BD6AA">
        <w:rPr>
          <w:color w:val="000000" w:themeColor="text1" w:themeTint="FF" w:themeShade="FF"/>
        </w:rPr>
        <w:t>，”The</w:t>
      </w:r>
      <w:r w:rsidRPr="5A9BD6AA" w:rsidR="5A9BD6AA">
        <w:rPr>
          <w:color w:val="000000" w:themeColor="text1" w:themeTint="FF" w:themeShade="FF"/>
        </w:rPr>
        <w:t xml:space="preserve"> Energizer </w:t>
      </w:r>
      <w:r w:rsidRPr="5A9BD6AA" w:rsidR="5A9BD6AA">
        <w:rPr>
          <w:color w:val="000000" w:themeColor="text1" w:themeTint="FF" w:themeShade="FF"/>
        </w:rPr>
        <w:t>Bunny“</w:t>
      </w:r>
      <w:r w:rsidRPr="5A9BD6AA" w:rsidR="5A9BD6AA">
        <w:rPr>
          <w:color w:val="000000" w:themeColor="text1" w:themeTint="FF" w:themeShade="FF"/>
        </w:rPr>
        <w:t>（</w:t>
      </w:r>
      <w:r w:rsidRPr="5A9BD6AA" w:rsidR="5A9BD6AA">
        <w:rPr>
          <w:color w:val="000000" w:themeColor="text1" w:themeTint="FF" w:themeShade="FF"/>
        </w:rPr>
        <w:t>劲量兔子</w:t>
      </w:r>
      <w:r w:rsidRPr="5A9BD6AA" w:rsidR="5A9BD6AA">
        <w:rPr>
          <w:color w:val="000000" w:themeColor="text1" w:themeTint="FF" w:themeShade="FF"/>
        </w:rPr>
        <w:t>），Chiat/Day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1989</w:t>
      </w:r>
    </w:p>
    <w:p w:rsidR="00944351" w:rsidP="5A9BD6AA" w:rsidRDefault="008E2505" w14:paraId="50D013FE" w14:textId="59AFC318">
      <w:pPr>
        <w:pStyle w:val="a"/>
        <w:rPr>
          <w:color w:val="000000" w:themeColor="text1" w:themeTint="FF" w:themeShade="FF"/>
        </w:rPr>
      </w:pPr>
      <w:bookmarkStart w:name="ZRhS-1648652661854" w:id="41"/>
      <w:bookmarkEnd w:id="41"/>
      <w:r w:rsidRPr="5A9BD6AA" w:rsidR="5A9BD6AA">
        <w:rPr>
          <w:color w:val="000000" w:themeColor="text1" w:themeTint="FF" w:themeShade="FF"/>
        </w:rPr>
        <w:t xml:space="preserve">35. </w:t>
      </w:r>
      <w:r w:rsidRPr="5A9BD6AA" w:rsidR="5A9BD6AA">
        <w:rPr>
          <w:color w:val="000000" w:themeColor="text1" w:themeTint="FF" w:themeShade="FF"/>
        </w:rPr>
        <w:t>莫顿食盐（</w:t>
      </w:r>
      <w:r w:rsidRPr="5A9BD6AA" w:rsidR="5A9BD6AA">
        <w:rPr>
          <w:color w:val="000000" w:themeColor="text1" w:themeTint="FF" w:themeShade="FF"/>
        </w:rPr>
        <w:t>Morton Salt</w:t>
      </w:r>
      <w:r w:rsidRPr="5A9BD6AA" w:rsidR="5A9BD6AA">
        <w:rPr>
          <w:color w:val="000000" w:themeColor="text1" w:themeTint="FF" w:themeShade="FF"/>
        </w:rPr>
        <w:t>）</w:t>
      </w:r>
      <w:r w:rsidRPr="5A9BD6AA" w:rsidR="5A9BD6AA">
        <w:rPr>
          <w:color w:val="000000" w:themeColor="text1" w:themeTint="FF" w:themeShade="FF"/>
        </w:rPr>
        <w:t>，"When it rains it pours" （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val="en-US"/>
        </w:rPr>
        <w:t>下雨时，它会倾泻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A9BD6AA" w:rsidR="5A9BD6AA">
        <w:rPr>
          <w:color w:val="000000" w:themeColor="text1" w:themeTint="FF" w:themeShade="FF"/>
        </w:rPr>
        <w:t>），</w:t>
      </w:r>
      <w:r w:rsidRPr="5A9BD6AA" w:rsidR="5A9BD6AA">
        <w:rPr>
          <w:color w:val="000000" w:themeColor="text1" w:themeTint="FF" w:themeShade="FF"/>
        </w:rPr>
        <w:t xml:space="preserve"> N.W. Ayer &amp; </w:t>
      </w:r>
      <w:r w:rsidRPr="5A9BD6AA" w:rsidR="5A9BD6AA">
        <w:rPr>
          <w:color w:val="000000" w:themeColor="text1" w:themeTint="FF" w:themeShade="FF"/>
        </w:rPr>
        <w:t xml:space="preserve">Son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1912</w:t>
      </w:r>
    </w:p>
    <w:p w:rsidR="51A6B629" w:rsidP="5A9BD6AA" w:rsidRDefault="51A6B629" w14:paraId="04C27825" w14:textId="6F9A23FE">
      <w:pPr>
        <w:pStyle w:val="a"/>
        <w:rPr>
          <w:rFonts w:ascii="等线" w:hAnsi="等线" w:eastAsia="等线" w:cs="等线"/>
          <w:noProof w:val="0"/>
          <w:color w:val="000000" w:themeColor="text1" w:themeTint="FF" w:themeShade="FF"/>
          <w:sz w:val="21"/>
          <w:szCs w:val="21"/>
          <w:lang w:val="en-US"/>
        </w:rPr>
      </w:pPr>
      <w:r w:rsidRPr="5A9BD6AA" w:rsidR="5A9BD6AA">
        <w:rPr>
          <w:rFonts w:ascii="等线" w:hAnsi="等线" w:eastAsia="等线" w:cs="等线"/>
          <w:color w:val="000000" w:themeColor="text1" w:themeTint="FF" w:themeShade="FF"/>
        </w:rPr>
        <w:t>注：</w:t>
      </w:r>
      <w:r w:rsidRPr="5A9BD6AA" w:rsidR="5A9BD6AA">
        <w:rPr>
          <w:rFonts w:ascii="等线" w:hAnsi="等线" w:eastAsia="等线" w:cs="等线"/>
          <w:noProof w:val="0"/>
          <w:color w:val="000000" w:themeColor="text1" w:themeTint="FF" w:themeShade="FF"/>
          <w:sz w:val="21"/>
          <w:szCs w:val="21"/>
          <w:lang w:val="en-US"/>
        </w:rPr>
        <w:t>这个广告语传达了Morton盐在潮湿条件下仍然能保持流动性的特点，突出了其抗结块的卖点</w:t>
      </w:r>
      <w:r w:rsidRPr="5A9BD6AA" w:rsidR="5A9BD6AA">
        <w:rPr>
          <w:rFonts w:ascii="等线" w:hAnsi="等线" w:eastAsia="等线" w:cs="等线"/>
          <w:noProof w:val="0"/>
          <w:color w:val="000000" w:themeColor="text1" w:themeTint="FF" w:themeShade="FF"/>
          <w:sz w:val="21"/>
          <w:szCs w:val="21"/>
          <w:lang w:val="en-US"/>
        </w:rPr>
        <w:t>。</w:t>
      </w:r>
    </w:p>
    <w:p w:rsidR="00944351" w:rsidP="5A9BD6AA" w:rsidRDefault="008E2505" w14:paraId="50D013FF" w14:textId="6DC796D6">
      <w:pPr>
        <w:rPr>
          <w:color w:val="000000" w:themeColor="text1" w:themeTint="FF" w:themeShade="FF"/>
        </w:rPr>
      </w:pPr>
      <w:bookmarkStart w:name="k1sG-1648652661856" w:id="42"/>
      <w:bookmarkEnd w:id="42"/>
      <w:r w:rsidRPr="5A9BD6AA" w:rsidR="5A9BD6AA">
        <w:rPr>
          <w:color w:val="000000" w:themeColor="text1" w:themeTint="FF" w:themeShade="FF"/>
        </w:rPr>
        <w:t xml:space="preserve">36. </w:t>
      </w:r>
      <w:r w:rsidRPr="5A9BD6AA" w:rsidR="5A9BD6AA">
        <w:rPr>
          <w:color w:val="000000" w:themeColor="text1" w:themeTint="FF" w:themeShade="FF"/>
        </w:rPr>
        <w:t>夏奈尔香水</w:t>
      </w:r>
      <w:r w:rsidRPr="5A9BD6AA" w:rsidR="5A9BD6AA">
        <w:rPr>
          <w:color w:val="000000" w:themeColor="text1" w:themeTint="FF" w:themeShade="FF"/>
        </w:rPr>
        <w:t>(Chanel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，"Share the fantasy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梦幻分享），</w:t>
      </w:r>
      <w:r w:rsidRPr="5A9BD6AA" w:rsidR="5A9BD6AA">
        <w:rPr>
          <w:color w:val="000000" w:themeColor="text1" w:themeTint="FF" w:themeShade="FF"/>
        </w:rPr>
        <w:t>DDB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1979</w:t>
      </w:r>
    </w:p>
    <w:p w:rsidR="00944351" w:rsidP="5A9BD6AA" w:rsidRDefault="008E2505" w14:paraId="50D01400" w14:textId="63B820CC">
      <w:pPr>
        <w:pStyle w:val="a"/>
        <w:rPr>
          <w:color w:val="000000" w:themeColor="text1" w:themeTint="FF" w:themeShade="FF"/>
        </w:rPr>
      </w:pPr>
      <w:bookmarkStart w:name="zc9Y-1648652661858" w:id="43"/>
      <w:bookmarkEnd w:id="43"/>
      <w:r w:rsidRPr="5A9BD6AA" w:rsidR="5A9BD6AA">
        <w:rPr>
          <w:color w:val="000000" w:themeColor="text1" w:themeTint="FF" w:themeShade="FF"/>
        </w:rPr>
        <w:t xml:space="preserve">37. </w:t>
      </w:r>
      <w:r w:rsidRPr="5A9BD6AA" w:rsidR="5A9BD6AA">
        <w:rPr>
          <w:color w:val="000000" w:themeColor="text1" w:themeTint="FF" w:themeShade="FF"/>
        </w:rPr>
        <w:t>通用土星汽车</w:t>
      </w:r>
      <w:r w:rsidRPr="5A9BD6AA" w:rsidR="5A9BD6AA">
        <w:rPr>
          <w:color w:val="000000" w:themeColor="text1" w:themeTint="FF" w:themeShade="FF"/>
        </w:rPr>
        <w:t>(Saturn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，"A different kind of company, A different kind of car." （</w:t>
      </w:r>
      <w:r w:rsidRPr="5A9BD6AA" w:rsidR="5A9BD6AA">
        <w:rPr>
          <w:color w:val="000000" w:themeColor="text1" w:themeTint="FF" w:themeShade="FF"/>
        </w:rPr>
        <w:t>不一样的公司，不一样的汽车</w:t>
      </w:r>
      <w:r w:rsidRPr="5A9BD6AA" w:rsidR="5A9BD6AA">
        <w:rPr>
          <w:color w:val="000000" w:themeColor="text1" w:themeTint="FF" w:themeShade="FF"/>
        </w:rPr>
        <w:t>），Hal Riney &amp; Partners</w:t>
      </w:r>
      <w:r w:rsidRPr="5A9BD6AA" w:rsidR="5A9BD6AA">
        <w:rPr>
          <w:color w:val="000000" w:themeColor="text1" w:themeTint="FF" w:themeShade="FF"/>
        </w:rPr>
        <w:t xml:space="preserve"> ，</w:t>
      </w:r>
      <w:r w:rsidRPr="5A9BD6AA" w:rsidR="5A9BD6AA">
        <w:rPr>
          <w:color w:val="000000" w:themeColor="text1" w:themeTint="FF" w:themeShade="FF"/>
        </w:rPr>
        <w:t>1989</w:t>
      </w:r>
    </w:p>
    <w:p w:rsidR="00944351" w:rsidP="5A9BD6AA" w:rsidRDefault="008E2505" w14:paraId="50D01401" w14:textId="4A83FD61">
      <w:pPr>
        <w:rPr>
          <w:color w:val="000000" w:themeColor="text1" w:themeTint="FF" w:themeShade="FF"/>
        </w:rPr>
      </w:pPr>
      <w:bookmarkStart w:name="8QeY-1648652661860" w:id="44"/>
      <w:bookmarkEnd w:id="44"/>
      <w:r w:rsidRPr="5A9BD6AA" w:rsidR="5A9BD6AA">
        <w:rPr>
          <w:color w:val="000000" w:themeColor="text1" w:themeTint="FF" w:themeShade="FF"/>
        </w:rPr>
        <w:t xml:space="preserve">38. </w:t>
      </w:r>
      <w:r w:rsidRPr="5A9BD6AA" w:rsidR="5A9BD6AA">
        <w:rPr>
          <w:color w:val="000000" w:themeColor="text1" w:themeTint="FF" w:themeShade="FF"/>
        </w:rPr>
        <w:t>佳洁士牙膏</w:t>
      </w:r>
      <w:r w:rsidRPr="5A9BD6AA" w:rsidR="5A9BD6AA">
        <w:rPr>
          <w:color w:val="000000" w:themeColor="text1" w:themeTint="FF" w:themeShade="FF"/>
        </w:rPr>
        <w:t xml:space="preserve">(Crest </w:t>
      </w:r>
      <w:r w:rsidRPr="5A9BD6AA" w:rsidR="5A9BD6AA">
        <w:rPr>
          <w:color w:val="000000" w:themeColor="text1" w:themeTint="FF" w:themeShade="FF"/>
        </w:rPr>
        <w:t>toothpaste)，</w:t>
      </w:r>
      <w:r w:rsidRPr="5A9BD6AA" w:rsidR="5A9BD6AA">
        <w:rPr>
          <w:color w:val="000000" w:themeColor="text1" w:themeTint="FF" w:themeShade="FF"/>
        </w:rPr>
        <w:t>"Look, Ma! No cavities!" （</w:t>
      </w:r>
      <w:r w:rsidRPr="5A9BD6AA" w:rsidR="5A9BD6AA">
        <w:rPr>
          <w:color w:val="000000" w:themeColor="text1" w:themeTint="FF" w:themeShade="FF"/>
        </w:rPr>
        <w:t>妈妈，看，我没有蛀牙</w:t>
      </w:r>
      <w:r w:rsidRPr="5A9BD6AA" w:rsidR="5A9BD6AA">
        <w:rPr>
          <w:color w:val="000000" w:themeColor="text1" w:themeTint="FF" w:themeShade="FF"/>
        </w:rPr>
        <w:t xml:space="preserve">！），Benton &amp; Bowles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 xml:space="preserve">1958 </w:t>
      </w:r>
    </w:p>
    <w:p w:rsidR="00944351" w:rsidP="5A9BD6AA" w:rsidRDefault="008E2505" w14:paraId="50D01402" w14:textId="4745B31D">
      <w:pPr>
        <w:rPr>
          <w:color w:val="000000" w:themeColor="text1" w:themeTint="FF" w:themeShade="FF"/>
        </w:rPr>
      </w:pPr>
      <w:bookmarkStart w:name="x8E1-1648652661862" w:id="45"/>
      <w:bookmarkEnd w:id="45"/>
      <w:r w:rsidRPr="5A9BD6AA" w:rsidR="5A9BD6AA">
        <w:rPr>
          <w:color w:val="000000" w:themeColor="text1" w:themeTint="FF" w:themeShade="FF"/>
        </w:rPr>
        <w:t>39. M</w:t>
      </w:r>
      <w:r w:rsidRPr="5A9BD6AA" w:rsidR="5A9BD6AA">
        <w:rPr>
          <w:color w:val="000000" w:themeColor="text1" w:themeTint="FF" w:themeShade="FF"/>
        </w:rPr>
        <w:t>巧克力</w:t>
      </w:r>
      <w:r w:rsidRPr="5A9BD6AA" w:rsidR="5A9BD6AA">
        <w:rPr>
          <w:color w:val="000000" w:themeColor="text1" w:themeTint="FF" w:themeShade="FF"/>
        </w:rPr>
        <w:t>(M&amp;</w:t>
      </w:r>
      <w:r w:rsidRPr="5A9BD6AA" w:rsidR="5A9BD6AA">
        <w:rPr>
          <w:color w:val="000000" w:themeColor="text1" w:themeTint="FF" w:themeShade="FF"/>
        </w:rPr>
        <w:t>Ms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"Melts in your mouth, not in your hands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只溶在口，不溶在手），</w:t>
      </w:r>
      <w:r w:rsidRPr="5A9BD6AA" w:rsidR="5A9BD6AA">
        <w:rPr>
          <w:color w:val="000000" w:themeColor="text1" w:themeTint="FF" w:themeShade="FF"/>
        </w:rPr>
        <w:t xml:space="preserve"> Ted Bates &amp; </w:t>
      </w:r>
      <w:r w:rsidRPr="5A9BD6AA" w:rsidR="5A9BD6AA">
        <w:rPr>
          <w:color w:val="000000" w:themeColor="text1" w:themeTint="FF" w:themeShade="FF"/>
        </w:rPr>
        <w:t xml:space="preserve">Co.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1954</w:t>
      </w:r>
    </w:p>
    <w:p w:rsidR="00944351" w:rsidP="5A9BD6AA" w:rsidRDefault="008E2505" w14:paraId="50D01403" w14:textId="390082F8">
      <w:pPr>
        <w:pStyle w:val="a"/>
        <w:rPr>
          <w:color w:val="000000" w:themeColor="text1" w:themeTint="FF" w:themeShade="FF"/>
        </w:rPr>
      </w:pPr>
      <w:bookmarkStart w:name="ud4z-1648652661864" w:id="46"/>
      <w:bookmarkEnd w:id="46"/>
      <w:r w:rsidRPr="5A9BD6AA" w:rsidR="5A9BD6AA">
        <w:rPr>
          <w:color w:val="000000" w:themeColor="text1" w:themeTint="FF" w:themeShade="FF"/>
        </w:rPr>
        <w:t xml:space="preserve">40. </w:t>
      </w:r>
      <w:r w:rsidRPr="5A9BD6AA" w:rsidR="5A9BD6AA">
        <w:rPr>
          <w:color w:val="000000" w:themeColor="text1" w:themeTint="FF" w:themeShade="FF"/>
        </w:rPr>
        <w:t>天美时手表</w:t>
      </w:r>
      <w:r w:rsidRPr="5A9BD6AA" w:rsidR="5A9BD6AA">
        <w:rPr>
          <w:color w:val="000000" w:themeColor="text1" w:themeTint="FF" w:themeShade="FF"/>
        </w:rPr>
        <w:t>(Timex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，"Takes a licking and keeps on ticking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eastAsia="zh-CN"/>
        </w:rPr>
        <w:t>经得摔打，依旧准确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</w:t>
      </w:r>
      <w:r w:rsidRPr="5A9BD6AA" w:rsidR="5A9BD6AA">
        <w:rPr>
          <w:color w:val="000000" w:themeColor="text1" w:themeTint="FF" w:themeShade="FF"/>
        </w:rPr>
        <w:t>）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W.B. Doner &amp; Co &amp; predecessor</w:t>
      </w:r>
      <w:r w:rsidRPr="5A9BD6AA" w:rsidR="5A9BD6AA">
        <w:rPr>
          <w:color w:val="000000" w:themeColor="text1" w:themeTint="FF" w:themeShade="FF"/>
        </w:rPr>
        <w:t>公司，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50</w:t>
      </w:r>
      <w:r w:rsidRPr="5A9BD6AA" w:rsidR="5A9BD6AA">
        <w:rPr>
          <w:color w:val="000000" w:themeColor="text1" w:themeTint="FF" w:themeShade="FF"/>
        </w:rPr>
        <w:t xml:space="preserve">年代  </w:t>
      </w:r>
    </w:p>
    <w:p w:rsidR="00944351" w:rsidP="5A9BD6AA" w:rsidRDefault="008E2505" w14:paraId="50D01404" w14:textId="7AC97D4A">
      <w:pPr>
        <w:rPr>
          <w:color w:val="000000" w:themeColor="text1" w:themeTint="FF" w:themeShade="FF"/>
        </w:rPr>
      </w:pPr>
      <w:bookmarkStart w:name="4DF2-1648652661870" w:id="47"/>
      <w:bookmarkEnd w:id="47"/>
      <w:r w:rsidRPr="5A9BD6AA" w:rsidR="5A9BD6AA">
        <w:rPr>
          <w:color w:val="000000" w:themeColor="text1" w:themeTint="FF" w:themeShade="FF"/>
        </w:rPr>
        <w:t xml:space="preserve">41. </w:t>
      </w:r>
      <w:r w:rsidRPr="5A9BD6AA" w:rsidR="5A9BD6AA">
        <w:rPr>
          <w:color w:val="000000" w:themeColor="text1" w:themeTint="FF" w:themeShade="FF"/>
        </w:rPr>
        <w:t>雪佛兰汽车</w:t>
      </w:r>
      <w:r w:rsidRPr="5A9BD6AA" w:rsidR="5A9BD6AA">
        <w:rPr>
          <w:color w:val="000000" w:themeColor="text1" w:themeTint="FF" w:themeShade="FF"/>
        </w:rPr>
        <w:t>(Chevrolet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，"See the USA in your Chevrolet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乘雪佛兰逛美国），</w:t>
      </w:r>
      <w:r w:rsidRPr="5A9BD6AA" w:rsidR="5A9BD6AA">
        <w:rPr>
          <w:color w:val="000000" w:themeColor="text1" w:themeTint="FF" w:themeShade="FF"/>
        </w:rPr>
        <w:t>Campbell-Ewald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50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05" w14:textId="712FEB4A">
      <w:pPr>
        <w:rPr>
          <w:color w:val="000000" w:themeColor="text1" w:themeTint="FF" w:themeShade="FF"/>
        </w:rPr>
      </w:pPr>
      <w:bookmarkStart w:name="cKfV-1648652661872" w:id="48"/>
      <w:bookmarkEnd w:id="48"/>
      <w:r w:rsidRPr="5A9BD6AA" w:rsidR="5A9BD6AA">
        <w:rPr>
          <w:color w:val="000000" w:themeColor="text1" w:themeTint="FF" w:themeShade="FF"/>
        </w:rPr>
        <w:t xml:space="preserve">42. </w:t>
      </w:r>
      <w:r w:rsidRPr="5A9BD6AA" w:rsidR="5A9BD6AA">
        <w:rPr>
          <w:color w:val="000000" w:themeColor="text1" w:themeTint="FF" w:themeShade="FF"/>
        </w:rPr>
        <w:t>CK</w:t>
      </w:r>
      <w:r w:rsidRPr="5A9BD6AA" w:rsidR="5A9BD6AA">
        <w:rPr>
          <w:color w:val="000000" w:themeColor="text1" w:themeTint="FF" w:themeShade="FF"/>
        </w:rPr>
        <w:t>内衣</w:t>
      </w:r>
      <w:r w:rsidRPr="5A9BD6AA" w:rsidR="5A9BD6AA">
        <w:rPr>
          <w:color w:val="000000" w:themeColor="text1" w:themeTint="FF" w:themeShade="FF"/>
        </w:rPr>
        <w:t xml:space="preserve">(Calvin </w:t>
      </w:r>
      <w:r w:rsidRPr="5A9BD6AA" w:rsidR="5A9BD6AA">
        <w:rPr>
          <w:color w:val="000000" w:themeColor="text1" w:themeTint="FF" w:themeShade="FF"/>
        </w:rPr>
        <w:t>Klein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"Know what comes between me and my Calvins? Nothing!"</w:t>
      </w:r>
      <w:r w:rsidRPr="5A9BD6AA" w:rsidR="5A9BD6AA">
        <w:rPr>
          <w:color w:val="000000" w:themeColor="text1" w:themeTint="FF" w:themeShade="FF"/>
        </w:rPr>
        <w:t xml:space="preserve"> （我和</w:t>
      </w:r>
      <w:r w:rsidRPr="5A9BD6AA" w:rsidR="5A9BD6AA">
        <w:rPr>
          <w:color w:val="000000" w:themeColor="text1" w:themeTint="FF" w:themeShade="FF"/>
        </w:rPr>
        <w:t xml:space="preserve">Calvin </w:t>
      </w:r>
      <w:r w:rsidRPr="5A9BD6AA" w:rsidR="5A9BD6AA">
        <w:rPr>
          <w:color w:val="000000" w:themeColor="text1" w:themeTint="FF" w:themeShade="FF"/>
        </w:rPr>
        <w:t>亲密无间）</w:t>
      </w:r>
    </w:p>
    <w:p w:rsidR="00944351" w:rsidP="5A9BD6AA" w:rsidRDefault="008E2505" w14:paraId="50D01406" w14:textId="473EEEF8">
      <w:pPr>
        <w:rPr>
          <w:color w:val="000000" w:themeColor="text1" w:themeTint="FF" w:themeShade="FF"/>
        </w:rPr>
      </w:pPr>
      <w:bookmarkStart w:name="TZ9j-1648652661874" w:id="49"/>
      <w:bookmarkEnd w:id="49"/>
      <w:r w:rsidRPr="5A9BD6AA" w:rsidR="5A9BD6AA">
        <w:rPr>
          <w:color w:val="000000" w:themeColor="text1" w:themeTint="FF" w:themeShade="FF"/>
        </w:rPr>
        <w:t xml:space="preserve">43. </w:t>
      </w:r>
      <w:r w:rsidRPr="5A9BD6AA" w:rsidR="5A9BD6AA">
        <w:rPr>
          <w:color w:val="000000" w:themeColor="text1" w:themeTint="FF" w:themeShade="FF"/>
        </w:rPr>
        <w:t>里根竞选总统广告</w:t>
      </w:r>
      <w:r w:rsidRPr="5A9BD6AA" w:rsidR="5A9BD6AA">
        <w:rPr>
          <w:color w:val="000000" w:themeColor="text1" w:themeTint="FF" w:themeShade="FF"/>
        </w:rPr>
        <w:t xml:space="preserve">(Reagan for </w:t>
      </w:r>
      <w:r w:rsidRPr="5A9BD6AA" w:rsidR="5A9BD6AA">
        <w:rPr>
          <w:color w:val="000000" w:themeColor="text1" w:themeTint="FF" w:themeShade="FF"/>
        </w:rPr>
        <w:t>President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"It's morning again in America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美国迎来又一个清晨），</w:t>
      </w:r>
      <w:r w:rsidRPr="5A9BD6AA" w:rsidR="5A9BD6AA">
        <w:rPr>
          <w:color w:val="000000" w:themeColor="text1" w:themeTint="FF" w:themeShade="FF"/>
        </w:rPr>
        <w:t>Tuesday Team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1984</w:t>
      </w:r>
    </w:p>
    <w:p w:rsidR="00944351" w:rsidP="5A9BD6AA" w:rsidRDefault="008E2505" w14:paraId="50D01407" w14:textId="3B80A576">
      <w:pPr>
        <w:rPr>
          <w:color w:val="000000" w:themeColor="text1" w:themeTint="FF" w:themeShade="FF"/>
        </w:rPr>
      </w:pPr>
      <w:bookmarkStart w:name="b5em-1648652661876" w:id="50"/>
      <w:bookmarkEnd w:id="50"/>
      <w:r w:rsidRPr="5A9BD6AA" w:rsidR="5A9BD6AA">
        <w:rPr>
          <w:color w:val="000000" w:themeColor="text1" w:themeTint="FF" w:themeShade="FF"/>
        </w:rPr>
        <w:t xml:space="preserve">44. </w:t>
      </w:r>
      <w:r w:rsidRPr="5A9BD6AA" w:rsidR="5A9BD6AA">
        <w:rPr>
          <w:color w:val="000000" w:themeColor="text1" w:themeTint="FF" w:themeShade="FF"/>
        </w:rPr>
        <w:t>云丝顿香烟(</w:t>
      </w:r>
      <w:r w:rsidRPr="5A9BD6AA" w:rsidR="5A9BD6AA">
        <w:rPr>
          <w:color w:val="000000" w:themeColor="text1" w:themeTint="FF" w:themeShade="FF"/>
        </w:rPr>
        <w:t xml:space="preserve">Winston </w:t>
      </w:r>
      <w:r w:rsidRPr="5A9BD6AA" w:rsidR="5A9BD6AA">
        <w:rPr>
          <w:color w:val="000000" w:themeColor="text1" w:themeTint="FF" w:themeShade="FF"/>
        </w:rPr>
        <w:t>cigarettes)，</w:t>
      </w:r>
      <w:r w:rsidRPr="5A9BD6AA" w:rsidR="5A9BD6AA">
        <w:rPr>
          <w:color w:val="000000" w:themeColor="text1" w:themeTint="FF" w:themeShade="FF"/>
        </w:rPr>
        <w:t>"Winston tastes good--like a cigarette should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云丝顿，香烟该有的味道），</w:t>
      </w:r>
      <w:r w:rsidRPr="5A9BD6AA" w:rsidR="5A9BD6AA">
        <w:rPr>
          <w:color w:val="000000" w:themeColor="text1" w:themeTint="FF" w:themeShade="FF"/>
        </w:rPr>
        <w:t>1954</w:t>
      </w:r>
    </w:p>
    <w:p w:rsidR="00944351" w:rsidP="5A9BD6AA" w:rsidRDefault="008E2505" w14:paraId="50D01408" w14:textId="04E6BC76">
      <w:pPr>
        <w:rPr>
          <w:color w:val="000000" w:themeColor="text1" w:themeTint="FF" w:themeShade="FF"/>
        </w:rPr>
      </w:pPr>
      <w:bookmarkStart w:name="5UPy-1648652661878" w:id="51"/>
      <w:bookmarkEnd w:id="51"/>
      <w:r w:rsidRPr="5A9BD6AA" w:rsidR="5A9BD6AA">
        <w:rPr>
          <w:color w:val="000000" w:themeColor="text1" w:themeTint="FF" w:themeShade="FF"/>
        </w:rPr>
        <w:t xml:space="preserve">45. </w:t>
      </w:r>
      <w:r w:rsidRPr="5A9BD6AA" w:rsidR="5A9BD6AA">
        <w:rPr>
          <w:color w:val="000000" w:themeColor="text1" w:themeTint="FF" w:themeShade="FF"/>
        </w:rPr>
        <w:t>美国音乐学校</w:t>
      </w:r>
      <w:r w:rsidRPr="5A9BD6AA" w:rsidR="5A9BD6AA">
        <w:rPr>
          <w:color w:val="000000" w:themeColor="text1" w:themeTint="FF" w:themeShade="FF"/>
        </w:rPr>
        <w:t xml:space="preserve">(U.S. School of </w:t>
      </w:r>
      <w:r w:rsidRPr="5A9BD6AA" w:rsidR="5A9BD6AA">
        <w:rPr>
          <w:color w:val="000000" w:themeColor="text1" w:themeTint="FF" w:themeShade="FF"/>
        </w:rPr>
        <w:t>Music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"They laughed when I sat down at the piano, but when I started to play!" （</w:t>
      </w:r>
      <w:r w:rsidRPr="5A9BD6AA" w:rsidR="5A9BD6AA">
        <w:rPr>
          <w:color w:val="000000" w:themeColor="text1" w:themeTint="FF" w:themeShade="FF"/>
        </w:rPr>
        <w:t>我开始演奏时，众人目瞪口呆！），</w:t>
      </w:r>
      <w:r w:rsidRPr="5A9BD6AA" w:rsidR="5A9BD6AA">
        <w:rPr>
          <w:color w:val="000000" w:themeColor="text1" w:themeTint="FF" w:themeShade="FF"/>
        </w:rPr>
        <w:t xml:space="preserve"> Ruthrauff &amp; Ryan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1925</w:t>
      </w:r>
    </w:p>
    <w:p w:rsidR="00944351" w:rsidP="5A9BD6AA" w:rsidRDefault="008E2505" w14:paraId="50D01409" w14:textId="2F0D161E">
      <w:pPr>
        <w:pStyle w:val="a"/>
        <w:rPr>
          <w:color w:val="000000" w:themeColor="text1" w:themeTint="FF" w:themeShade="FF"/>
        </w:rPr>
      </w:pPr>
      <w:bookmarkStart w:name="rIMl-1648652661880" w:id="52"/>
      <w:bookmarkEnd w:id="52"/>
      <w:r w:rsidRPr="5A9BD6AA" w:rsidR="5A9BD6AA">
        <w:rPr>
          <w:color w:val="000000" w:themeColor="text1" w:themeTint="FF" w:themeShade="FF"/>
        </w:rPr>
        <w:t xml:space="preserve">46. </w:t>
      </w:r>
      <w:r w:rsidRPr="5A9BD6AA" w:rsidR="5A9BD6AA">
        <w:rPr>
          <w:color w:val="000000" w:themeColor="text1" w:themeTint="FF" w:themeShade="FF"/>
        </w:rPr>
        <w:t>骆驼香烟(</w:t>
      </w:r>
      <w:r w:rsidRPr="5A9BD6AA" w:rsidR="5A9BD6AA">
        <w:rPr>
          <w:color w:val="000000" w:themeColor="text1" w:themeTint="FF" w:themeShade="FF"/>
        </w:rPr>
        <w:t xml:space="preserve">Camel </w:t>
      </w:r>
      <w:r w:rsidRPr="5A9BD6AA" w:rsidR="5A9BD6AA">
        <w:rPr>
          <w:color w:val="000000" w:themeColor="text1" w:themeTint="FF" w:themeShade="FF"/>
        </w:rPr>
        <w:t>cigarettes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"I'd walk a mile for a Camel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只为—支骆驼烟，我宁愿走一英里），</w:t>
      </w:r>
      <w:r w:rsidRPr="5A9BD6AA" w:rsidR="5A9BD6AA">
        <w:rPr>
          <w:color w:val="000000" w:themeColor="text1" w:themeTint="FF" w:themeShade="FF"/>
        </w:rPr>
        <w:t xml:space="preserve"> N. W. Ayer &amp; </w:t>
      </w:r>
      <w:r w:rsidRPr="5A9BD6AA" w:rsidR="5A9BD6AA">
        <w:rPr>
          <w:color w:val="000000" w:themeColor="text1" w:themeTint="FF" w:themeShade="FF"/>
        </w:rPr>
        <w:t xml:space="preserve">Son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1921</w:t>
      </w:r>
    </w:p>
    <w:p w:rsidR="00944351" w:rsidP="5A9BD6AA" w:rsidRDefault="008E2505" w14:paraId="50D0140A" w14:textId="45DEEA43">
      <w:pPr>
        <w:rPr>
          <w:color w:val="000000" w:themeColor="text1" w:themeTint="FF" w:themeShade="FF"/>
        </w:rPr>
      </w:pPr>
      <w:bookmarkStart w:name="a7F2-1648652661882" w:id="53"/>
      <w:bookmarkEnd w:id="53"/>
      <w:r w:rsidRPr="5A9BD6AA" w:rsidR="5A9BD6AA">
        <w:rPr>
          <w:color w:val="000000" w:themeColor="text1" w:themeTint="FF" w:themeShade="FF"/>
        </w:rPr>
        <w:t xml:space="preserve">47. </w:t>
      </w:r>
      <w:r w:rsidRPr="5A9BD6AA" w:rsidR="5A9BD6AA">
        <w:rPr>
          <w:color w:val="000000" w:themeColor="text1" w:themeTint="FF" w:themeShade="FF"/>
        </w:rPr>
        <w:t>温迪汉堡包</w:t>
      </w:r>
      <w:r w:rsidRPr="5A9BD6AA" w:rsidR="5A9BD6AA">
        <w:rPr>
          <w:color w:val="000000" w:themeColor="text1" w:themeTint="FF" w:themeShade="FF"/>
        </w:rPr>
        <w:t>(Wendy's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，"Where's the beef?" （</w:t>
      </w:r>
      <w:r w:rsidRPr="5A9BD6AA" w:rsidR="5A9BD6AA">
        <w:rPr>
          <w:color w:val="000000" w:themeColor="text1" w:themeTint="FF" w:themeShade="FF"/>
        </w:rPr>
        <w:t>牛肉在哪里</w:t>
      </w:r>
      <w:r w:rsidRPr="5A9BD6AA" w:rsidR="5A9BD6AA">
        <w:rPr>
          <w:color w:val="000000" w:themeColor="text1" w:themeTint="FF" w:themeShade="FF"/>
        </w:rPr>
        <w:t>？），Dancer-Fitzgerald-Sample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1984</w:t>
      </w:r>
    </w:p>
    <w:p w:rsidR="00944351" w:rsidP="5A9BD6AA" w:rsidRDefault="008E2505" w14:paraId="7A9E5137" w14:textId="45570DE2">
      <w:pPr>
        <w:rPr>
          <w:color w:val="000000" w:themeColor="text1" w:themeTint="FF" w:themeShade="FF"/>
        </w:rPr>
      </w:pPr>
      <w:bookmarkStart w:name="k1TH-1648652661884" w:id="54"/>
      <w:bookmarkEnd w:id="54"/>
      <w:r w:rsidRPr="5A9BD6AA" w:rsidR="5A9BD6AA">
        <w:rPr>
          <w:color w:val="000000" w:themeColor="text1" w:themeTint="FF" w:themeShade="FF"/>
        </w:rPr>
        <w:t xml:space="preserve">48. </w:t>
      </w:r>
      <w:r w:rsidRPr="5A9BD6AA" w:rsidR="5A9BD6AA">
        <w:rPr>
          <w:color w:val="000000" w:themeColor="text1" w:themeTint="FF" w:themeShade="FF"/>
        </w:rPr>
        <w:t>李斯特林漱口水（</w:t>
      </w:r>
      <w:r w:rsidRPr="5A9BD6AA" w:rsidR="5A9BD6AA">
        <w:rPr>
          <w:color w:val="000000" w:themeColor="text1" w:themeTint="FF" w:themeShade="FF"/>
        </w:rPr>
        <w:t>Listerine</w:t>
      </w:r>
      <w:r w:rsidRPr="5A9BD6AA" w:rsidR="5A9BD6AA">
        <w:rPr>
          <w:color w:val="000000" w:themeColor="text1" w:themeTint="FF" w:themeShade="FF"/>
        </w:rPr>
        <w:t>）</w:t>
      </w:r>
      <w:r w:rsidRPr="5A9BD6AA" w:rsidR="5A9BD6AA">
        <w:rPr>
          <w:color w:val="000000" w:themeColor="text1" w:themeTint="FF" w:themeShade="FF"/>
        </w:rPr>
        <w:t>，"Always a bridesmaid, but never a bride"</w:t>
      </w:r>
      <w:r w:rsidRPr="5A9BD6AA" w:rsidR="5A9BD6AA">
        <w:rPr>
          <w:color w:val="000000" w:themeColor="text1" w:themeTint="FF" w:themeShade="FF"/>
        </w:rPr>
        <w:t xml:space="preserve"> </w:t>
      </w:r>
    </w:p>
    <w:p w:rsidR="00944351" w:rsidP="5A9BD6AA" w:rsidRDefault="008E2505" w14:paraId="50D0140B" w14:textId="65CCD2F9">
      <w:pPr>
        <w:rPr>
          <w:color w:val="000000" w:themeColor="text1" w:themeTint="FF" w:themeShade="FF"/>
        </w:rPr>
      </w:pPr>
      <w:r w:rsidRPr="5A9BD6AA" w:rsidR="5A9BD6AA">
        <w:rPr>
          <w:color w:val="000000" w:themeColor="text1" w:themeTint="FF" w:themeShade="FF"/>
        </w:rPr>
        <w:t>（总是伴娘，从未新娘），</w:t>
      </w:r>
      <w:r w:rsidRPr="5A9BD6AA" w:rsidR="5A9BD6AA">
        <w:rPr>
          <w:color w:val="000000" w:themeColor="text1" w:themeTint="FF" w:themeShade="FF"/>
        </w:rPr>
        <w:t xml:space="preserve">Lambert &amp; </w:t>
      </w:r>
      <w:r w:rsidRPr="5A9BD6AA" w:rsidR="5A9BD6AA">
        <w:rPr>
          <w:color w:val="000000" w:themeColor="text1" w:themeTint="FF" w:themeShade="FF"/>
        </w:rPr>
        <w:t>Feasley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1923</w:t>
      </w:r>
    </w:p>
    <w:p w:rsidR="51A6B629" w:rsidP="5A9BD6AA" w:rsidRDefault="51A6B629" w14:paraId="0B4FEC18" w14:textId="28444809">
      <w:pPr>
        <w:pStyle w:val="a"/>
        <w:spacing w:before="240" w:beforeAutospacing="off" w:after="240" w:afterAutospacing="off"/>
        <w:rPr>
          <w:rFonts w:ascii="等线" w:hAnsi="等线" w:eastAsia="等线" w:cs="等线"/>
          <w:noProof w:val="0"/>
          <w:color w:val="000000" w:themeColor="text1" w:themeTint="FF" w:themeShade="FF"/>
          <w:sz w:val="21"/>
          <w:szCs w:val="21"/>
          <w:lang w:val="en-US"/>
        </w:rPr>
      </w:pPr>
      <w:r w:rsidRPr="5A9BD6AA" w:rsidR="5A9BD6AA">
        <w:rPr>
          <w:rFonts w:ascii="等线" w:hAnsi="等线" w:eastAsia="等线" w:cs="等线"/>
          <w:color w:val="000000" w:themeColor="text1" w:themeTint="FF" w:themeShade="FF"/>
          <w:lang w:eastAsia="zh-CN"/>
        </w:rPr>
        <w:t>注</w:t>
      </w:r>
      <w:r w:rsidRPr="5A9BD6AA" w:rsidR="5A9BD6AA">
        <w:rPr>
          <w:rFonts w:ascii="等线" w:hAnsi="等线" w:eastAsia="等线" w:cs="等线"/>
          <w:color w:val="000000" w:themeColor="text1" w:themeTint="FF" w:themeShade="FF"/>
          <w:lang w:eastAsia="zh-CN"/>
        </w:rPr>
        <w:t xml:space="preserve">： </w:t>
      </w:r>
      <w:r w:rsidRPr="5A9BD6AA" w:rsidR="5A9BD6AA">
        <w:rPr>
          <w:rFonts w:ascii="等线" w:hAnsi="等线" w:eastAsia="等线" w:cs="等线"/>
          <w:noProof w:val="0"/>
          <w:color w:val="000000" w:themeColor="text1" w:themeTint="FF" w:themeShade="FF"/>
          <w:sz w:val="21"/>
          <w:szCs w:val="21"/>
          <w:lang w:val="en-US"/>
        </w:rPr>
        <w:t>这个</w:t>
      </w:r>
      <w:r w:rsidRPr="5A9BD6AA" w:rsidR="5A9BD6AA">
        <w:rPr>
          <w:rFonts w:ascii="等线" w:hAnsi="等线" w:eastAsia="等线" w:cs="等线"/>
          <w:noProof w:val="0"/>
          <w:color w:val="000000" w:themeColor="text1" w:themeTint="FF" w:themeShade="FF"/>
          <w:sz w:val="21"/>
          <w:szCs w:val="21"/>
          <w:lang w:val="en-US"/>
        </w:rPr>
        <w:t>广告语旨在突出使用Listerine可以避免因为口臭而错失机会，暗示使用者可能从伴娘成为新娘</w:t>
      </w:r>
      <w:r w:rsidRPr="5A9BD6AA" w:rsidR="5A9BD6AA">
        <w:rPr>
          <w:rFonts w:ascii="等线" w:hAnsi="等线" w:eastAsia="等线" w:cs="等线"/>
          <w:noProof w:val="0"/>
          <w:color w:val="000000" w:themeColor="text1" w:themeTint="FF" w:themeShade="FF"/>
          <w:sz w:val="21"/>
          <w:szCs w:val="21"/>
          <w:lang w:val="en-US"/>
        </w:rPr>
        <w:t>。</w:t>
      </w:r>
    </w:p>
    <w:p w:rsidR="00944351" w:rsidP="5A9BD6AA" w:rsidRDefault="008E2505" w14:paraId="50D0140C" w14:textId="7341BCF9">
      <w:pPr>
        <w:rPr>
          <w:color w:val="000000" w:themeColor="text1" w:themeTint="FF" w:themeShade="FF"/>
        </w:rPr>
      </w:pPr>
      <w:bookmarkStart w:name="eL2W-1648652661886" w:id="55"/>
      <w:bookmarkEnd w:id="55"/>
      <w:r w:rsidRPr="5A9BD6AA" w:rsidR="5A9BD6AA">
        <w:rPr>
          <w:color w:val="000000" w:themeColor="text1" w:themeTint="FF" w:themeShade="FF"/>
        </w:rPr>
        <w:t xml:space="preserve">49. </w:t>
      </w:r>
      <w:r w:rsidRPr="5A9BD6AA" w:rsidR="5A9BD6AA">
        <w:rPr>
          <w:color w:val="000000" w:themeColor="text1" w:themeTint="FF" w:themeShade="FF"/>
        </w:rPr>
        <w:t>卡迪拉克</w:t>
      </w:r>
      <w:r w:rsidRPr="5A9BD6AA" w:rsidR="5A9BD6AA">
        <w:rPr>
          <w:color w:val="000000" w:themeColor="text1" w:themeTint="FF" w:themeShade="FF"/>
        </w:rPr>
        <w:t>(Cadillac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，"The penalty of leadership</w:t>
      </w:r>
      <w:r w:rsidRPr="5A9BD6AA" w:rsidR="5A9BD6AA">
        <w:rPr>
          <w:color w:val="000000" w:themeColor="text1" w:themeTint="FF" w:themeShade="FF"/>
        </w:rPr>
        <w:t xml:space="preserve">" </w:t>
      </w:r>
      <w:r>
        <w:br/>
      </w:r>
      <w:r w:rsidRPr="5A9BD6AA" w:rsidR="5A9BD6AA">
        <w:rPr>
          <w:color w:val="000000" w:themeColor="text1" w:themeTint="FF" w:themeShade="FF"/>
        </w:rPr>
        <w:t>（出人头地的代价），</w:t>
      </w:r>
      <w:r w:rsidRPr="5A9BD6AA" w:rsidR="5A9BD6AA">
        <w:rPr>
          <w:color w:val="000000" w:themeColor="text1" w:themeTint="FF" w:themeShade="FF"/>
        </w:rPr>
        <w:t>MacManus, John &amp; Adams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1915</w:t>
      </w:r>
    </w:p>
    <w:p w:rsidR="00944351" w:rsidP="5A9BD6AA" w:rsidRDefault="008E2505" w14:paraId="50D0140D" w14:textId="7C73D3C2">
      <w:pPr>
        <w:rPr>
          <w:color w:val="000000" w:themeColor="text1" w:themeTint="FF" w:themeShade="FF"/>
        </w:rPr>
      </w:pPr>
      <w:bookmarkStart w:name="mV6C-1648652661888" w:id="56"/>
      <w:bookmarkEnd w:id="56"/>
      <w:r w:rsidRPr="5A9BD6AA" w:rsidR="5A9BD6AA">
        <w:rPr>
          <w:color w:val="000000" w:themeColor="text1" w:themeTint="FF" w:themeShade="FF"/>
        </w:rPr>
        <w:t>50. 让</w:t>
      </w:r>
      <w:r w:rsidRPr="5A9BD6AA" w:rsidR="5A9BD6AA">
        <w:rPr>
          <w:color w:val="000000" w:themeColor="text1" w:themeTint="FF" w:themeShade="FF"/>
        </w:rPr>
        <w:t>美国美丽组织（</w:t>
      </w:r>
      <w:r w:rsidRPr="5A9BD6AA" w:rsidR="5A9BD6AA">
        <w:rPr>
          <w:color w:val="000000" w:themeColor="text1" w:themeTint="FF" w:themeShade="FF"/>
        </w:rPr>
        <w:t>Keep America Beautiful），"Crying Indian" （</w:t>
      </w:r>
      <w:r w:rsidRPr="5A9BD6AA" w:rsidR="5A9BD6AA">
        <w:rPr>
          <w:color w:val="000000" w:themeColor="text1" w:themeTint="FF" w:themeShade="FF"/>
        </w:rPr>
        <w:t>哭泣的印第安人），Advertising</w:t>
      </w:r>
      <w:r w:rsidRPr="5A9BD6AA" w:rsidR="5A9BD6AA">
        <w:rPr>
          <w:color w:val="000000" w:themeColor="text1" w:themeTint="FF" w:themeShade="FF"/>
        </w:rPr>
        <w:t xml:space="preserve"> Council/Marstellar Inc.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1971</w:t>
      </w:r>
    </w:p>
    <w:p w:rsidR="00944351" w:rsidP="5A9BD6AA" w:rsidRDefault="008E2505" w14:paraId="50D0140E" w14:textId="774D042B">
      <w:pPr>
        <w:rPr>
          <w:color w:val="000000" w:themeColor="text1" w:themeTint="FF" w:themeShade="FF"/>
        </w:rPr>
      </w:pPr>
      <w:bookmarkStart w:name="2FgC-1648652661890" w:id="57"/>
      <w:bookmarkEnd w:id="57"/>
      <w:r w:rsidRPr="5A9BD6AA" w:rsidR="5A9BD6AA">
        <w:rPr>
          <w:color w:val="000000" w:themeColor="text1" w:themeTint="FF" w:themeShade="FF"/>
        </w:rPr>
        <w:t xml:space="preserve">51. </w:t>
      </w:r>
      <w:r w:rsidRPr="5A9BD6AA" w:rsidR="5A9BD6AA">
        <w:rPr>
          <w:color w:val="000000" w:themeColor="text1" w:themeTint="FF" w:themeShade="FF"/>
        </w:rPr>
        <w:t>宝洁</w:t>
      </w:r>
      <w:r w:rsidRPr="5A9BD6AA" w:rsidR="5A9BD6AA">
        <w:rPr>
          <w:color w:val="000000" w:themeColor="text1" w:themeTint="FF" w:themeShade="FF"/>
        </w:rPr>
        <w:t>Charmin</w:t>
      </w:r>
      <w:r w:rsidRPr="5A9BD6AA" w:rsidR="5A9BD6AA">
        <w:rPr>
          <w:color w:val="000000" w:themeColor="text1" w:themeTint="FF" w:themeShade="FF"/>
        </w:rPr>
        <w:t>卫生纸，"Please don't squeeze the Charmin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请别冷淡了</w:t>
      </w:r>
      <w:r w:rsidRPr="5A9BD6AA" w:rsidR="5A9BD6AA">
        <w:rPr>
          <w:color w:val="000000" w:themeColor="text1" w:themeTint="FF" w:themeShade="FF"/>
        </w:rPr>
        <w:t>Charmin</w:t>
      </w:r>
      <w:r w:rsidRPr="5A9BD6AA" w:rsidR="5A9BD6AA">
        <w:rPr>
          <w:color w:val="000000" w:themeColor="text1" w:themeTint="FF" w:themeShade="FF"/>
        </w:rPr>
        <w:t>），</w:t>
      </w:r>
      <w:r w:rsidRPr="5A9BD6AA" w:rsidR="5A9BD6AA">
        <w:rPr>
          <w:color w:val="000000" w:themeColor="text1" w:themeTint="FF" w:themeShade="FF"/>
        </w:rPr>
        <w:t>Benton &amp; Bowles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1964</w:t>
      </w:r>
      <w:r w:rsidRPr="5A9BD6AA" w:rsidR="5A9BD6AA">
        <w:rPr>
          <w:color w:val="000000" w:themeColor="text1" w:themeTint="FF" w:themeShade="FF"/>
        </w:rPr>
        <w:t xml:space="preserve"> </w:t>
      </w:r>
    </w:p>
    <w:p w:rsidR="51A6B629" w:rsidP="5A9BD6AA" w:rsidRDefault="51A6B629" w14:paraId="19E8FC86" w14:textId="566726A6">
      <w:pPr>
        <w:pStyle w:val="a"/>
        <w:rPr>
          <w:color w:val="000000" w:themeColor="text1" w:themeTint="FF" w:themeShade="FF"/>
          <w:sz w:val="20"/>
          <w:szCs w:val="20"/>
        </w:rPr>
      </w:pPr>
      <w:r w:rsidRPr="5A9BD6AA" w:rsidR="5A9BD6AA">
        <w:rPr>
          <w:color w:val="000000" w:themeColor="text1" w:themeTint="FF" w:themeShade="FF"/>
          <w:sz w:val="20"/>
          <w:szCs w:val="20"/>
        </w:rPr>
        <w:t>注：</w:t>
      </w:r>
      <w:r w:rsidRPr="5A9BD6AA" w:rsidR="5A9BD6AA">
        <w:rPr>
          <w:color w:val="000000" w:themeColor="text1" w:themeTint="FF" w:themeShade="FF"/>
          <w:sz w:val="20"/>
          <w:szCs w:val="20"/>
        </w:rPr>
        <w:t xml:space="preserve"> Charmin 即 </w:t>
      </w:r>
      <w:r w:rsidRPr="5A9BD6AA" w:rsidR="5A9BD6AA">
        <w:rPr>
          <w:color w:val="000000" w:themeColor="text1" w:themeTint="FF" w:themeShade="FF"/>
          <w:sz w:val="20"/>
          <w:szCs w:val="20"/>
        </w:rPr>
        <w:t>迷人的。</w:t>
      </w:r>
    </w:p>
    <w:p w:rsidR="00944351" w:rsidP="5A9BD6AA" w:rsidRDefault="008E2505" w14:paraId="64A5C045" w14:textId="5C98E2F2">
      <w:pPr>
        <w:rPr>
          <w:color w:val="000000" w:themeColor="text1" w:themeTint="FF" w:themeShade="FF"/>
        </w:rPr>
      </w:pPr>
      <w:bookmarkStart w:name="EjiE-1648652661892" w:id="58"/>
      <w:bookmarkEnd w:id="58"/>
      <w:r w:rsidRPr="5A9BD6AA" w:rsidR="5A9BD6AA">
        <w:rPr>
          <w:color w:val="000000" w:themeColor="text1" w:themeTint="FF" w:themeShade="FF"/>
        </w:rPr>
        <w:t>52. Wheaties</w:t>
      </w:r>
      <w:r w:rsidRPr="5A9BD6AA" w:rsidR="5A9BD6AA">
        <w:rPr>
          <w:color w:val="000000" w:themeColor="text1" w:themeTint="FF" w:themeShade="FF"/>
        </w:rPr>
        <w:t>麦片</w:t>
      </w:r>
      <w:r w:rsidRPr="5A9BD6AA" w:rsidR="5A9BD6AA">
        <w:rPr>
          <w:color w:val="000000" w:themeColor="text1" w:themeTint="FF" w:themeShade="FF"/>
        </w:rPr>
        <w:t>(Wheaties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 xml:space="preserve">，"Breakfast of champions" </w:t>
      </w:r>
    </w:p>
    <w:p w:rsidR="00944351" w:rsidP="5A9BD6AA" w:rsidRDefault="008E2505" w14:paraId="50D0140F" w14:textId="1EBEDBC6">
      <w:pPr>
        <w:rPr>
          <w:color w:val="000000" w:themeColor="text1" w:themeTint="FF" w:themeShade="FF"/>
        </w:rPr>
      </w:pPr>
      <w:r w:rsidRPr="5A9BD6AA" w:rsidR="5A9BD6AA">
        <w:rPr>
          <w:color w:val="000000" w:themeColor="text1" w:themeTint="FF" w:themeShade="FF"/>
        </w:rPr>
        <w:t>（冠军的早餐），</w:t>
      </w:r>
      <w:r w:rsidRPr="5A9BD6AA" w:rsidR="5A9BD6AA">
        <w:rPr>
          <w:color w:val="000000" w:themeColor="text1" w:themeTint="FF" w:themeShade="FF"/>
        </w:rPr>
        <w:t>Blackett-Sample-Hummert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30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10" w14:textId="6181AB36">
      <w:pPr>
        <w:rPr>
          <w:color w:val="000000" w:themeColor="text1" w:themeTint="FF" w:themeShade="FF"/>
        </w:rPr>
      </w:pPr>
      <w:bookmarkStart w:name="QEQZ-1648652661894" w:id="59"/>
      <w:bookmarkEnd w:id="59"/>
      <w:r w:rsidRPr="5A9BD6AA" w:rsidR="5A9BD6AA">
        <w:rPr>
          <w:color w:val="000000" w:themeColor="text1" w:themeTint="FF" w:themeShade="FF"/>
        </w:rPr>
        <w:t xml:space="preserve">53. </w:t>
      </w:r>
      <w:r w:rsidRPr="5A9BD6AA" w:rsidR="5A9BD6AA">
        <w:rPr>
          <w:color w:val="000000" w:themeColor="text1" w:themeTint="FF" w:themeShade="FF"/>
        </w:rPr>
        <w:t>可口可乐</w:t>
      </w:r>
      <w:r w:rsidRPr="5A9BD6AA" w:rsidR="5A9BD6AA">
        <w:rPr>
          <w:color w:val="000000" w:themeColor="text1" w:themeTint="FF" w:themeShade="FF"/>
        </w:rPr>
        <w:t>(Coca-</w:t>
      </w:r>
      <w:r w:rsidRPr="5A9BD6AA" w:rsidR="5A9BD6AA">
        <w:rPr>
          <w:color w:val="000000" w:themeColor="text1" w:themeTint="FF" w:themeShade="FF"/>
        </w:rPr>
        <w:t>Cola)，</w:t>
      </w:r>
      <w:r w:rsidRPr="5A9BD6AA" w:rsidR="5A9BD6AA">
        <w:rPr>
          <w:color w:val="000000" w:themeColor="text1" w:themeTint="FF" w:themeShade="FF"/>
        </w:rPr>
        <w:t>"It's the real thing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这是真的），</w:t>
      </w:r>
      <w:r w:rsidRPr="5A9BD6AA" w:rsidR="5A9BD6AA">
        <w:rPr>
          <w:color w:val="000000" w:themeColor="text1" w:themeTint="FF" w:themeShade="FF"/>
        </w:rPr>
        <w:t xml:space="preserve"> McCann-</w:t>
      </w:r>
      <w:r w:rsidRPr="5A9BD6AA" w:rsidR="5A9BD6AA">
        <w:rPr>
          <w:color w:val="000000" w:themeColor="text1" w:themeTint="FF" w:themeShade="FF"/>
        </w:rPr>
        <w:t xml:space="preserve">Erickson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1970</w:t>
      </w:r>
    </w:p>
    <w:p w:rsidR="00944351" w:rsidP="5A9BD6AA" w:rsidRDefault="008E2505" w14:paraId="50D01411" w14:textId="3FA25840">
      <w:pPr>
        <w:rPr>
          <w:color w:val="000000" w:themeColor="text1" w:themeTint="FF" w:themeShade="FF"/>
        </w:rPr>
      </w:pPr>
      <w:bookmarkStart w:name="uUlK-1648652661896" w:id="60"/>
      <w:bookmarkEnd w:id="60"/>
      <w:r w:rsidRPr="5A9BD6AA" w:rsidR="5A9BD6AA">
        <w:rPr>
          <w:color w:val="000000" w:themeColor="text1" w:themeTint="FF" w:themeShade="FF"/>
        </w:rPr>
        <w:t xml:space="preserve">54. </w:t>
      </w:r>
      <w:r w:rsidRPr="5A9BD6AA" w:rsidR="5A9BD6AA">
        <w:rPr>
          <w:color w:val="000000" w:themeColor="text1" w:themeTint="FF" w:themeShade="FF"/>
        </w:rPr>
        <w:t>灰狗巴士</w:t>
      </w:r>
      <w:r w:rsidRPr="5A9BD6AA" w:rsidR="5A9BD6AA">
        <w:rPr>
          <w:color w:val="000000" w:themeColor="text1" w:themeTint="FF" w:themeShade="FF"/>
        </w:rPr>
        <w:t>(Greyhound)，"It's such a comfort to take the bus and leave the driving to us" （</w:t>
      </w:r>
      <w:r w:rsidRPr="5A9BD6AA" w:rsidR="5A9BD6AA">
        <w:rPr>
          <w:color w:val="000000" w:themeColor="text1" w:themeTint="FF" w:themeShade="FF"/>
        </w:rPr>
        <w:t>有坐车之乐，无开车之累），</w:t>
      </w:r>
      <w:r w:rsidRPr="5A9BD6AA" w:rsidR="5A9BD6AA">
        <w:rPr>
          <w:color w:val="000000" w:themeColor="text1" w:themeTint="FF" w:themeShade="FF"/>
        </w:rPr>
        <w:t xml:space="preserve"> Grey </w:t>
      </w:r>
      <w:r w:rsidRPr="5A9BD6AA" w:rsidR="5A9BD6AA">
        <w:rPr>
          <w:color w:val="000000" w:themeColor="text1" w:themeTint="FF" w:themeShade="FF"/>
        </w:rPr>
        <w:t xml:space="preserve">Advertising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1957</w:t>
      </w:r>
    </w:p>
    <w:p w:rsidR="00944351" w:rsidP="5A9BD6AA" w:rsidRDefault="008E2505" w14:paraId="50D01412" w14:textId="738745D9">
      <w:pPr>
        <w:rPr>
          <w:color w:val="000000" w:themeColor="text1" w:themeTint="FF" w:themeShade="FF"/>
        </w:rPr>
      </w:pPr>
      <w:bookmarkStart w:name="Pvgo-1648652661898" w:id="61"/>
      <w:bookmarkEnd w:id="61"/>
      <w:r w:rsidRPr="5A9BD6AA" w:rsidR="5A9BD6AA">
        <w:rPr>
          <w:color w:val="000000" w:themeColor="text1" w:themeTint="FF" w:themeShade="FF"/>
        </w:rPr>
        <w:t xml:space="preserve">55. </w:t>
      </w:r>
      <w:r w:rsidRPr="5A9BD6AA" w:rsidR="5A9BD6AA">
        <w:rPr>
          <w:color w:val="000000" w:themeColor="text1" w:themeTint="FF" w:themeShade="FF"/>
        </w:rPr>
        <w:t>家乐氏西式爆米花（</w:t>
      </w:r>
      <w:r w:rsidRPr="5A9BD6AA" w:rsidR="5A9BD6AA">
        <w:rPr>
          <w:color w:val="000000" w:themeColor="text1" w:themeTint="FF" w:themeShade="FF"/>
        </w:rPr>
        <w:t>Kellogg's Rice Krispies</w:t>
      </w:r>
      <w:r w:rsidRPr="5A9BD6AA" w:rsidR="5A9BD6AA">
        <w:rPr>
          <w:color w:val="000000" w:themeColor="text1" w:themeTint="FF" w:themeShade="FF"/>
        </w:rPr>
        <w:t>）</w:t>
      </w:r>
      <w:r w:rsidRPr="5A9BD6AA" w:rsidR="5A9BD6AA">
        <w:rPr>
          <w:color w:val="000000" w:themeColor="text1" w:themeTint="FF" w:themeShade="FF"/>
        </w:rPr>
        <w:t>，"Snap! Crackle! and Pop!" （</w:t>
      </w:r>
      <w:r w:rsidRPr="5A9BD6AA" w:rsidR="5A9BD6AA">
        <w:rPr>
          <w:color w:val="000000" w:themeColor="text1" w:themeTint="FF" w:themeShade="FF"/>
        </w:rPr>
        <w:t>咬一口，咔嚓脆），</w:t>
      </w:r>
      <w:r w:rsidRPr="5A9BD6AA" w:rsidR="5A9BD6AA">
        <w:rPr>
          <w:color w:val="000000" w:themeColor="text1" w:themeTint="FF" w:themeShade="FF"/>
        </w:rPr>
        <w:t xml:space="preserve"> Leo Burnett </w:t>
      </w:r>
      <w:r w:rsidRPr="5A9BD6AA" w:rsidR="5A9BD6AA">
        <w:rPr>
          <w:color w:val="000000" w:themeColor="text1" w:themeTint="FF" w:themeShade="FF"/>
        </w:rPr>
        <w:t xml:space="preserve">Co.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40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13" w14:textId="77A68544">
      <w:pPr>
        <w:rPr>
          <w:color w:val="000000" w:themeColor="text1" w:themeTint="FF" w:themeShade="FF"/>
        </w:rPr>
      </w:pPr>
      <w:bookmarkStart w:name="f3Qu-1648652661900" w:id="62"/>
      <w:bookmarkEnd w:id="62"/>
      <w:r w:rsidRPr="5A9BD6AA" w:rsidR="5A9BD6AA">
        <w:rPr>
          <w:color w:val="000000" w:themeColor="text1" w:themeTint="FF" w:themeShade="FF"/>
        </w:rPr>
        <w:t xml:space="preserve">56. </w:t>
      </w:r>
      <w:r w:rsidRPr="5A9BD6AA" w:rsidR="5A9BD6AA">
        <w:rPr>
          <w:color w:val="000000" w:themeColor="text1" w:themeTint="FF" w:themeShade="FF"/>
        </w:rPr>
        <w:t>宝丽来拍立得</w:t>
      </w:r>
      <w:r w:rsidRPr="5A9BD6AA" w:rsidR="5A9BD6AA">
        <w:rPr>
          <w:color w:val="000000" w:themeColor="text1" w:themeTint="FF" w:themeShade="FF"/>
        </w:rPr>
        <w:t>(Polaroid)，"It's so simple"（</w:t>
      </w:r>
      <w:r w:rsidRPr="5A9BD6AA" w:rsidR="5A9BD6AA">
        <w:rPr>
          <w:color w:val="000000" w:themeColor="text1" w:themeTint="FF" w:themeShade="FF"/>
        </w:rPr>
        <w:t>就是这么简单）</w:t>
      </w:r>
      <w:r w:rsidRPr="5A9BD6AA" w:rsidR="5A9BD6AA">
        <w:rPr>
          <w:color w:val="000000" w:themeColor="text1" w:themeTint="FF" w:themeShade="FF"/>
        </w:rPr>
        <w:t>，DDB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1977</w:t>
      </w:r>
    </w:p>
    <w:p w:rsidR="00944351" w:rsidP="5A9BD6AA" w:rsidRDefault="008E2505" w14:paraId="50D01414" w14:textId="60CE9187">
      <w:pPr>
        <w:pStyle w:val="a"/>
        <w:rPr>
          <w:color w:val="000000" w:themeColor="text1" w:themeTint="FF" w:themeShade="FF"/>
        </w:rPr>
      </w:pPr>
      <w:bookmarkStart w:name="AsJQ-1648652661902" w:id="63"/>
      <w:bookmarkEnd w:id="63"/>
      <w:r w:rsidRPr="5A9BD6AA" w:rsidR="5A9BD6AA">
        <w:rPr>
          <w:color w:val="000000" w:themeColor="text1" w:themeTint="FF" w:themeShade="FF"/>
        </w:rPr>
        <w:t xml:space="preserve">57. </w:t>
      </w:r>
      <w:r w:rsidRPr="5A9BD6AA" w:rsidR="5A9BD6AA">
        <w:rPr>
          <w:color w:val="000000" w:themeColor="text1" w:themeTint="FF" w:themeShade="FF"/>
        </w:rPr>
        <w:t>吉列剃须刀</w:t>
      </w:r>
      <w:r w:rsidRPr="5A9BD6AA" w:rsidR="5A9BD6AA">
        <w:rPr>
          <w:color w:val="000000" w:themeColor="text1" w:themeTint="FF" w:themeShade="FF"/>
        </w:rPr>
        <w:t>(Gillette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，"Look sharp, feel sharp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看似锋利，确实锋利），</w:t>
      </w:r>
      <w:r w:rsidRPr="5A9BD6AA" w:rsidR="5A9BD6AA">
        <w:rPr>
          <w:color w:val="000000" w:themeColor="text1" w:themeTint="FF" w:themeShade="FF"/>
        </w:rPr>
        <w:t>BBDO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40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15" w14:textId="25D6F7A2">
      <w:pPr>
        <w:rPr>
          <w:color w:val="000000" w:themeColor="text1" w:themeTint="FF" w:themeShade="FF"/>
        </w:rPr>
      </w:pPr>
      <w:bookmarkStart w:name="LabN-1648652661904" w:id="64"/>
      <w:bookmarkEnd w:id="64"/>
      <w:r w:rsidRPr="5A9BD6AA" w:rsidR="5A9BD6AA">
        <w:rPr>
          <w:color w:val="000000" w:themeColor="text1" w:themeTint="FF" w:themeShade="FF"/>
        </w:rPr>
        <w:t xml:space="preserve">58. </w:t>
      </w:r>
      <w:r w:rsidRPr="5A9BD6AA" w:rsidR="5A9BD6AA">
        <w:rPr>
          <w:color w:val="000000" w:themeColor="text1" w:themeTint="FF" w:themeShade="FF"/>
        </w:rPr>
        <w:t>莱唯斯雷面包</w:t>
      </w:r>
      <w:r w:rsidRPr="5A9BD6AA" w:rsidR="5A9BD6AA">
        <w:rPr>
          <w:color w:val="000000" w:themeColor="text1" w:themeTint="FF" w:themeShade="FF"/>
        </w:rPr>
        <w:t xml:space="preserve">(Levy's Rye </w:t>
      </w:r>
      <w:r w:rsidRPr="5A9BD6AA" w:rsidR="5A9BD6AA">
        <w:rPr>
          <w:color w:val="000000" w:themeColor="text1" w:themeTint="FF" w:themeShade="FF"/>
        </w:rPr>
        <w:t>Bread)，</w:t>
      </w:r>
      <w:r w:rsidRPr="5A9BD6AA" w:rsidR="5A9BD6AA">
        <w:rPr>
          <w:color w:val="000000" w:themeColor="text1" w:themeTint="FF" w:themeShade="FF"/>
        </w:rPr>
        <w:t>"You don't have to be Jewish to love Levy's Rye Bread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不是犹太人也照样喜欢莱唯斯雷面包），</w:t>
      </w:r>
      <w:r w:rsidRPr="5A9BD6AA" w:rsidR="5A9BD6AA">
        <w:rPr>
          <w:color w:val="000000" w:themeColor="text1" w:themeTint="FF" w:themeShade="FF"/>
        </w:rPr>
        <w:t>DDB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1949</w:t>
      </w:r>
    </w:p>
    <w:p w:rsidR="00944351" w:rsidP="5A9BD6AA" w:rsidRDefault="008E2505" w14:paraId="50D01416" w14:textId="6D79861F">
      <w:pPr>
        <w:rPr>
          <w:color w:val="000000" w:themeColor="text1" w:themeTint="FF" w:themeShade="FF"/>
        </w:rPr>
      </w:pPr>
      <w:bookmarkStart w:name="6Qz6-1648652661906" w:id="65"/>
      <w:bookmarkEnd w:id="65"/>
      <w:r w:rsidRPr="5A9BD6AA" w:rsidR="5A9BD6AA">
        <w:rPr>
          <w:color w:val="000000" w:themeColor="text1" w:themeTint="FF" w:themeShade="FF"/>
        </w:rPr>
        <w:t>59. Pepsodent</w:t>
      </w:r>
      <w:r w:rsidRPr="5A9BD6AA" w:rsidR="5A9BD6AA">
        <w:rPr>
          <w:color w:val="000000" w:themeColor="text1" w:themeTint="FF" w:themeShade="FF"/>
        </w:rPr>
        <w:t>增白牙膏，"You'll wonder where the yellow went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奇怪，黄斑哪去了），</w:t>
      </w:r>
      <w:r w:rsidRPr="5A9BD6AA" w:rsidR="5A9BD6AA">
        <w:rPr>
          <w:color w:val="000000" w:themeColor="text1" w:themeTint="FF" w:themeShade="FF"/>
        </w:rPr>
        <w:t>FCB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1956</w:t>
      </w:r>
    </w:p>
    <w:p w:rsidR="00944351" w:rsidP="5A9BD6AA" w:rsidRDefault="008E2505" w14:paraId="50D01417" w14:textId="780C79C1">
      <w:pPr>
        <w:rPr>
          <w:color w:val="000000" w:themeColor="text1" w:themeTint="FF" w:themeShade="FF"/>
        </w:rPr>
      </w:pPr>
      <w:bookmarkStart w:name="Da5k-1648652661908" w:id="66"/>
      <w:bookmarkEnd w:id="66"/>
      <w:r w:rsidRPr="5A9BD6AA" w:rsidR="5A9BD6AA">
        <w:rPr>
          <w:color w:val="000000" w:themeColor="text1" w:themeTint="FF" w:themeShade="FF"/>
        </w:rPr>
        <w:t>60. Lucky Strike</w:t>
      </w:r>
      <w:r w:rsidRPr="5A9BD6AA" w:rsidR="5A9BD6AA">
        <w:rPr>
          <w:color w:val="000000" w:themeColor="text1" w:themeTint="FF" w:themeShade="FF"/>
        </w:rPr>
        <w:t>香烟，"Reach for a Lucky instead of a sweet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好运胜过甜蜜），</w:t>
      </w:r>
      <w:r w:rsidRPr="5A9BD6AA" w:rsidR="5A9BD6AA">
        <w:rPr>
          <w:color w:val="000000" w:themeColor="text1" w:themeTint="FF" w:themeShade="FF"/>
        </w:rPr>
        <w:t>Lord &amp; Thomas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年代</w:t>
      </w:r>
    </w:p>
    <w:p w:rsidRPr="00D060A1" w:rsidR="00944351" w:rsidP="5A9BD6AA" w:rsidRDefault="008E2505" w14:paraId="50D01418" w14:textId="70285731">
      <w:pPr>
        <w:rPr>
          <w:color w:val="000000" w:themeColor="text1" w:themeTint="FF" w:themeShade="FF"/>
        </w:rPr>
      </w:pPr>
      <w:bookmarkStart w:name="rSBp-1648652661914" w:id="67"/>
      <w:bookmarkEnd w:id="67"/>
      <w:r w:rsidRPr="5A9BD6AA" w:rsidR="5A9BD6AA">
        <w:rPr>
          <w:color w:val="000000" w:themeColor="text1" w:themeTint="FF" w:themeShade="FF"/>
        </w:rPr>
        <w:t xml:space="preserve">61. </w:t>
      </w:r>
      <w:r w:rsidRPr="5A9BD6AA" w:rsidR="5A9BD6AA">
        <w:rPr>
          <w:color w:val="000000" w:themeColor="text1" w:themeTint="FF" w:themeShade="FF"/>
        </w:rPr>
        <w:t>七喜汽水</w:t>
      </w:r>
      <w:r w:rsidRPr="5A9BD6AA" w:rsidR="5A9BD6AA">
        <w:rPr>
          <w:color w:val="000000" w:themeColor="text1" w:themeTint="FF" w:themeShade="FF"/>
        </w:rPr>
        <w:t xml:space="preserve">(7 </w:t>
      </w:r>
      <w:r w:rsidRPr="5A9BD6AA" w:rsidR="5A9BD6AA">
        <w:rPr>
          <w:color w:val="000000" w:themeColor="text1" w:themeTint="FF" w:themeShade="FF"/>
        </w:rPr>
        <w:t>UP)，</w:t>
      </w:r>
      <w:r w:rsidRPr="5A9BD6AA" w:rsidR="5A9BD6AA">
        <w:rPr>
          <w:color w:val="000000" w:themeColor="text1" w:themeTint="FF" w:themeShade="FF"/>
        </w:rPr>
        <w:t xml:space="preserve">"The </w:t>
      </w:r>
      <w:r w:rsidRPr="5A9BD6AA" w:rsidR="5A9BD6AA">
        <w:rPr>
          <w:color w:val="000000" w:themeColor="text1" w:themeTint="FF" w:themeShade="FF"/>
        </w:rPr>
        <w:t>Uncola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并非可乐），</w:t>
      </w:r>
      <w:r w:rsidRPr="5A9BD6AA" w:rsidR="5A9BD6AA">
        <w:rPr>
          <w:color w:val="000000" w:themeColor="text1" w:themeTint="FF" w:themeShade="FF"/>
        </w:rPr>
        <w:t>JWT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70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19" w14:textId="25984D30">
      <w:pPr>
        <w:rPr>
          <w:color w:val="000000" w:themeColor="text1" w:themeTint="FF" w:themeShade="FF"/>
        </w:rPr>
      </w:pPr>
      <w:bookmarkStart w:name="WkCl-1648652661916" w:id="68"/>
      <w:bookmarkEnd w:id="68"/>
      <w:r w:rsidRPr="5A9BD6AA" w:rsidR="5A9BD6AA">
        <w:rPr>
          <w:color w:val="000000" w:themeColor="text1" w:themeTint="FF" w:themeShade="FF"/>
        </w:rPr>
        <w:t xml:space="preserve">62. </w:t>
      </w:r>
      <w:r w:rsidRPr="5A9BD6AA" w:rsidR="5A9BD6AA">
        <w:rPr>
          <w:color w:val="000000" w:themeColor="text1" w:themeTint="FF" w:themeShade="FF"/>
        </w:rPr>
        <w:t xml:space="preserve">威斯克洗衣粉 </w:t>
      </w:r>
      <w:r w:rsidRPr="5A9BD6AA" w:rsidR="5A9BD6AA">
        <w:rPr>
          <w:color w:val="000000" w:themeColor="text1" w:themeTint="FF" w:themeShade="FF"/>
        </w:rPr>
        <w:t xml:space="preserve">(Wisk </w:t>
      </w:r>
      <w:r w:rsidRPr="5A9BD6AA" w:rsidR="5A9BD6AA">
        <w:rPr>
          <w:color w:val="000000" w:themeColor="text1" w:themeTint="FF" w:themeShade="FF"/>
        </w:rPr>
        <w:t>detergent)，</w:t>
      </w:r>
      <w:r w:rsidRPr="5A9BD6AA" w:rsidR="5A9BD6AA">
        <w:rPr>
          <w:color w:val="000000" w:themeColor="text1" w:themeTint="FF" w:themeShade="FF"/>
        </w:rPr>
        <w:t>"Ring around the collar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洁淨领渍</w:t>
      </w:r>
      <w:r w:rsidRPr="5A9BD6AA" w:rsidR="5A9BD6AA">
        <w:rPr>
          <w:color w:val="000000" w:themeColor="text1" w:themeTint="FF" w:themeShade="FF"/>
        </w:rPr>
        <w:t>），</w:t>
      </w:r>
      <w:r w:rsidRPr="5A9BD6AA" w:rsidR="5A9BD6AA">
        <w:rPr>
          <w:color w:val="000000" w:themeColor="text1" w:themeTint="FF" w:themeShade="FF"/>
        </w:rPr>
        <w:t>BBDO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1968</w:t>
      </w:r>
    </w:p>
    <w:p w:rsidR="00944351" w:rsidP="5A9BD6AA" w:rsidRDefault="008E2505" w14:paraId="50D0141A" w14:textId="720B04A3">
      <w:pPr>
        <w:rPr>
          <w:color w:val="000000" w:themeColor="text1" w:themeTint="FF" w:themeShade="FF"/>
        </w:rPr>
      </w:pPr>
      <w:bookmarkStart w:name="NP1m-1648652661918" w:id="69"/>
      <w:bookmarkEnd w:id="69"/>
      <w:r w:rsidRPr="5A9BD6AA" w:rsidR="5A9BD6AA">
        <w:rPr>
          <w:color w:val="000000" w:themeColor="text1" w:themeTint="FF" w:themeShade="FF"/>
        </w:rPr>
        <w:t xml:space="preserve">63. </w:t>
      </w:r>
      <w:r w:rsidRPr="5A9BD6AA" w:rsidR="5A9BD6AA">
        <w:rPr>
          <w:color w:val="000000" w:themeColor="text1" w:themeTint="FF" w:themeShade="FF"/>
        </w:rPr>
        <w:t>西梅精华</w:t>
      </w:r>
      <w:r w:rsidRPr="5A9BD6AA" w:rsidR="5A9BD6AA">
        <w:rPr>
          <w:color w:val="000000" w:themeColor="text1" w:themeTint="FF" w:themeShade="FF"/>
        </w:rPr>
        <w:t xml:space="preserve">(Sunsweet </w:t>
      </w:r>
      <w:r w:rsidRPr="5A9BD6AA" w:rsidR="5A9BD6AA">
        <w:rPr>
          <w:color w:val="000000" w:themeColor="text1" w:themeTint="FF" w:themeShade="FF"/>
        </w:rPr>
        <w:t>Prunes)，</w:t>
      </w:r>
      <w:r w:rsidRPr="5A9BD6AA" w:rsidR="5A9BD6AA">
        <w:rPr>
          <w:color w:val="000000" w:themeColor="text1" w:themeTint="FF" w:themeShade="FF"/>
        </w:rPr>
        <w:t>"Today the pits, tomorrow the wrinkles</w:t>
      </w:r>
      <w:r w:rsidRPr="5A9BD6AA" w:rsidR="5A9BD6AA">
        <w:rPr>
          <w:color w:val="000000" w:themeColor="text1" w:themeTint="FF" w:themeShade="FF"/>
        </w:rPr>
        <w:t>" (</w:t>
      </w:r>
      <w:r w:rsidRPr="5A9BD6AA" w:rsidR="5A9BD6AA">
        <w:rPr>
          <w:color w:val="000000" w:themeColor="text1" w:themeTint="FF" w:themeShade="FF"/>
        </w:rPr>
        <w:t>今时之斑点，明日出皱纹），</w:t>
      </w:r>
      <w:r w:rsidRPr="5A9BD6AA" w:rsidR="5A9BD6AA">
        <w:rPr>
          <w:color w:val="000000" w:themeColor="text1" w:themeTint="FF" w:themeShade="FF"/>
        </w:rPr>
        <w:t>Freberg Ltd.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70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1B" w14:textId="63386183">
      <w:pPr>
        <w:rPr>
          <w:color w:val="000000" w:themeColor="text1" w:themeTint="FF" w:themeShade="FF"/>
        </w:rPr>
      </w:pPr>
      <w:bookmarkStart w:name="pOvM-1648652661920" w:id="70"/>
      <w:bookmarkEnd w:id="70"/>
      <w:r w:rsidRPr="5A9BD6AA" w:rsidR="5A9BD6AA">
        <w:rPr>
          <w:color w:val="000000" w:themeColor="text1" w:themeTint="FF" w:themeShade="FF"/>
        </w:rPr>
        <w:t xml:space="preserve">64. Life </w:t>
      </w:r>
      <w:r w:rsidRPr="5A9BD6AA" w:rsidR="5A9BD6AA">
        <w:rPr>
          <w:color w:val="000000" w:themeColor="text1" w:themeTint="FF" w:themeShade="FF"/>
        </w:rPr>
        <w:t>麦片</w:t>
      </w:r>
      <w:r w:rsidRPr="5A9BD6AA" w:rsidR="5A9BD6AA">
        <w:rPr>
          <w:color w:val="000000" w:themeColor="text1" w:themeTint="FF" w:themeShade="FF"/>
        </w:rPr>
        <w:t xml:space="preserve">(Life </w:t>
      </w:r>
      <w:r w:rsidRPr="5A9BD6AA" w:rsidR="5A9BD6AA">
        <w:rPr>
          <w:color w:val="000000" w:themeColor="text1" w:themeTint="FF" w:themeShade="FF"/>
        </w:rPr>
        <w:t>cerea</w:t>
      </w:r>
      <w:r w:rsidRPr="5A9BD6AA" w:rsidR="5A9BD6AA">
        <w:rPr>
          <w:color w:val="000000" w:themeColor="text1" w:themeTint="FF" w:themeShade="FF"/>
        </w:rPr>
        <w:t>)，</w:t>
      </w:r>
      <w:r w:rsidRPr="5A9BD6AA" w:rsidR="5A9BD6AA">
        <w:rPr>
          <w:color w:val="000000" w:themeColor="text1" w:themeTint="FF" w:themeShade="FF"/>
        </w:rPr>
        <w:t>“Hey, Mikey”</w:t>
      </w:r>
      <w:r w:rsidRPr="5A9BD6AA" w:rsidR="5A9BD6AA">
        <w:rPr>
          <w:color w:val="000000" w:themeColor="text1" w:themeTint="FF" w:themeShade="FF"/>
        </w:rPr>
        <w:t>（嘿，米奇），</w:t>
      </w:r>
      <w:r w:rsidRPr="5A9BD6AA" w:rsidR="5A9BD6AA">
        <w:rPr>
          <w:color w:val="000000" w:themeColor="text1" w:themeTint="FF" w:themeShade="FF"/>
        </w:rPr>
        <w:t>DDB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1972</w:t>
      </w:r>
    </w:p>
    <w:p w:rsidR="00944351" w:rsidP="5A9BD6AA" w:rsidRDefault="008E2505" w14:paraId="50D0141C" w14:textId="2044D145">
      <w:pPr>
        <w:pStyle w:val="a"/>
        <w:rPr>
          <w:color w:val="000000" w:themeColor="text1" w:themeTint="FF" w:themeShade="FF"/>
        </w:rPr>
      </w:pPr>
      <w:bookmarkStart w:name="YRBI-1648652661922" w:id="71"/>
      <w:bookmarkEnd w:id="71"/>
      <w:r w:rsidRPr="5A9BD6AA" w:rsidR="5A9BD6AA">
        <w:rPr>
          <w:color w:val="000000" w:themeColor="text1" w:themeTint="FF" w:themeShade="FF"/>
        </w:rPr>
        <w:t xml:space="preserve">65. </w:t>
      </w:r>
      <w:r w:rsidRPr="5A9BD6AA" w:rsidR="5A9BD6AA">
        <w:rPr>
          <w:color w:val="000000" w:themeColor="text1" w:themeTint="FF" w:themeShade="FF"/>
        </w:rPr>
        <w:t>赫兹租车公司</w:t>
      </w:r>
      <w:r w:rsidRPr="5A9BD6AA" w:rsidR="5A9BD6AA">
        <w:rPr>
          <w:color w:val="000000" w:themeColor="text1" w:themeTint="FF" w:themeShade="FF"/>
        </w:rPr>
        <w:t>(Hertz)，"Let Hertz put you in the driver's seat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eastAsia="zh-CN"/>
        </w:rPr>
        <w:t xml:space="preserve">让赫兹把你带到驾驶座上 </w:t>
      </w:r>
      <w:r w:rsidRPr="5A9BD6AA" w:rsidR="5A9BD6AA">
        <w:rPr>
          <w:color w:val="000000" w:themeColor="text1" w:themeTint="FF" w:themeShade="FF"/>
        </w:rPr>
        <w:t>），</w:t>
      </w:r>
      <w:r w:rsidRPr="5A9BD6AA" w:rsidR="5A9BD6AA">
        <w:rPr>
          <w:color w:val="000000" w:themeColor="text1" w:themeTint="FF" w:themeShade="FF"/>
        </w:rPr>
        <w:t>Norman, Craig &amp; Kummel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1961</w:t>
      </w:r>
    </w:p>
    <w:p w:rsidR="00944351" w:rsidP="5A9BD6AA" w:rsidRDefault="008E2505" w14:paraId="50D0141D" w14:textId="5551D79C">
      <w:pPr>
        <w:rPr>
          <w:color w:val="000000" w:themeColor="text1" w:themeTint="FF" w:themeShade="FF"/>
        </w:rPr>
      </w:pPr>
      <w:bookmarkStart w:name="3qwH-1648652661924" w:id="72"/>
      <w:bookmarkEnd w:id="72"/>
      <w:r w:rsidRPr="5A9BD6AA" w:rsidR="5A9BD6AA">
        <w:rPr>
          <w:color w:val="000000" w:themeColor="text1" w:themeTint="FF" w:themeShade="FF"/>
        </w:rPr>
        <w:t>66. Foster Grant</w:t>
      </w:r>
      <w:r w:rsidRPr="5A9BD6AA" w:rsidR="5A9BD6AA">
        <w:rPr>
          <w:color w:val="000000" w:themeColor="text1" w:themeTint="FF" w:themeShade="FF"/>
        </w:rPr>
        <w:t>太阳镜，"Who's that behind those Foster Grants?" （戴</w:t>
      </w:r>
      <w:r w:rsidRPr="5A9BD6AA" w:rsidR="5A9BD6AA">
        <w:rPr>
          <w:color w:val="000000" w:themeColor="text1" w:themeTint="FF" w:themeShade="FF"/>
        </w:rPr>
        <w:t>Foster Grants</w:t>
      </w:r>
      <w:r w:rsidRPr="5A9BD6AA" w:rsidR="5A9BD6AA">
        <w:rPr>
          <w:color w:val="000000" w:themeColor="text1" w:themeTint="FF" w:themeShade="FF"/>
        </w:rPr>
        <w:t>太阳镜的是谁？）</w:t>
      </w:r>
      <w:r w:rsidRPr="5A9BD6AA" w:rsidR="5A9BD6AA">
        <w:rPr>
          <w:color w:val="000000" w:themeColor="text1" w:themeTint="FF" w:themeShade="FF"/>
        </w:rPr>
        <w:t>,Geer</w:t>
      </w:r>
      <w:r w:rsidRPr="5A9BD6AA" w:rsidR="5A9BD6AA">
        <w:rPr>
          <w:color w:val="000000" w:themeColor="text1" w:themeTint="FF" w:themeShade="FF"/>
        </w:rPr>
        <w:t>, Dubois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1965</w:t>
      </w:r>
    </w:p>
    <w:p w:rsidR="00944351" w:rsidP="5A9BD6AA" w:rsidRDefault="008E2505" w14:paraId="50D0141E" w14:textId="50D5F633">
      <w:pPr>
        <w:rPr>
          <w:color w:val="000000" w:themeColor="text1" w:themeTint="FF" w:themeShade="FF"/>
        </w:rPr>
      </w:pPr>
      <w:bookmarkStart w:name="OaKU-1648652661926" w:id="73"/>
      <w:bookmarkEnd w:id="73"/>
      <w:r w:rsidRPr="5A9BD6AA" w:rsidR="5A9BD6AA">
        <w:rPr>
          <w:color w:val="000000" w:themeColor="text1" w:themeTint="FF" w:themeShade="FF"/>
        </w:rPr>
        <w:t xml:space="preserve">67. </w:t>
      </w:r>
      <w:r w:rsidRPr="5A9BD6AA" w:rsidR="5A9BD6AA">
        <w:rPr>
          <w:color w:val="000000" w:themeColor="text1" w:themeTint="FF" w:themeShade="FF"/>
        </w:rPr>
        <w:t>柏杜鸡（</w:t>
      </w:r>
      <w:r w:rsidRPr="5A9BD6AA" w:rsidR="5A9BD6AA">
        <w:rPr>
          <w:color w:val="000000" w:themeColor="text1" w:themeTint="FF" w:themeShade="FF"/>
        </w:rPr>
        <w:t>Perdue chicken</w:t>
      </w:r>
      <w:r w:rsidRPr="5A9BD6AA" w:rsidR="5A9BD6AA">
        <w:rPr>
          <w:color w:val="000000" w:themeColor="text1" w:themeTint="FF" w:themeShade="FF"/>
        </w:rPr>
        <w:t>）</w:t>
      </w:r>
      <w:r w:rsidRPr="5A9BD6AA" w:rsidR="5A9BD6AA">
        <w:rPr>
          <w:color w:val="000000" w:themeColor="text1" w:themeTint="FF" w:themeShade="FF"/>
        </w:rPr>
        <w:t>，"It takes a tough man to make tender chicken" （</w:t>
      </w:r>
      <w:r w:rsidRPr="5A9BD6AA" w:rsidR="5A9BD6AA">
        <w:rPr>
          <w:color w:val="000000" w:themeColor="text1" w:themeTint="FF" w:themeShade="FF"/>
        </w:rPr>
        <w:t>硬汉也能做出鲜嫩鸡肉），</w:t>
      </w:r>
      <w:r w:rsidRPr="5A9BD6AA" w:rsidR="5A9BD6AA">
        <w:rPr>
          <w:color w:val="000000" w:themeColor="text1" w:themeTint="FF" w:themeShade="FF"/>
        </w:rPr>
        <w:t xml:space="preserve"> Scali, McCabe, </w:t>
      </w:r>
      <w:r w:rsidRPr="5A9BD6AA" w:rsidR="5A9BD6AA">
        <w:rPr>
          <w:color w:val="000000" w:themeColor="text1" w:themeTint="FF" w:themeShade="FF"/>
        </w:rPr>
        <w:t>Sloves  ,</w:t>
      </w:r>
      <w:r w:rsidRPr="5A9BD6AA" w:rsidR="5A9BD6AA">
        <w:rPr>
          <w:color w:val="000000" w:themeColor="text1" w:themeTint="FF" w:themeShade="FF"/>
        </w:rPr>
        <w:t xml:space="preserve"> 1971</w:t>
      </w:r>
    </w:p>
    <w:p w:rsidR="00944351" w:rsidP="5A9BD6AA" w:rsidRDefault="008E2505" w14:paraId="50D0141F" w14:textId="0A7C1AD4">
      <w:pPr>
        <w:rPr>
          <w:color w:val="000000" w:themeColor="text1" w:themeTint="FF" w:themeShade="FF"/>
        </w:rPr>
      </w:pPr>
      <w:bookmarkStart w:name="mU1y-1648652661928" w:id="74"/>
      <w:bookmarkEnd w:id="74"/>
      <w:r w:rsidRPr="5A9BD6AA" w:rsidR="5A9BD6AA">
        <w:rPr>
          <w:color w:val="000000" w:themeColor="text1" w:themeTint="FF" w:themeShade="FF"/>
        </w:rPr>
        <w:t xml:space="preserve">68. </w:t>
      </w:r>
      <w:r w:rsidRPr="5A9BD6AA" w:rsidR="5A9BD6AA">
        <w:rPr>
          <w:color w:val="000000" w:themeColor="text1" w:themeTint="FF" w:themeShade="FF"/>
        </w:rPr>
        <w:t>贺曼卡片</w:t>
      </w:r>
      <w:r w:rsidRPr="5A9BD6AA" w:rsidR="5A9BD6AA">
        <w:rPr>
          <w:color w:val="000000" w:themeColor="text1" w:themeTint="FF" w:themeShade="FF"/>
        </w:rPr>
        <w:t>(Hallmark)，"When you care enough to send the very best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如果你真的在乎，就寄最好的贺卡），</w:t>
      </w:r>
      <w:r w:rsidRPr="5A9BD6AA" w:rsidR="5A9BD6AA">
        <w:rPr>
          <w:color w:val="000000" w:themeColor="text1" w:themeTint="FF" w:themeShade="FF"/>
        </w:rPr>
        <w:t>FCB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30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20" w14:textId="754A1D4A">
      <w:pPr>
        <w:rPr>
          <w:color w:val="000000" w:themeColor="text1" w:themeTint="FF" w:themeShade="FF"/>
        </w:rPr>
      </w:pPr>
      <w:bookmarkStart w:name="2cKx-1648652661930" w:id="75"/>
      <w:bookmarkEnd w:id="75"/>
      <w:r w:rsidRPr="5A9BD6AA" w:rsidR="5A9BD6AA">
        <w:rPr>
          <w:color w:val="000000" w:themeColor="text1" w:themeTint="FF" w:themeShade="FF"/>
        </w:rPr>
        <w:t>69. Springmaid</w:t>
      </w:r>
      <w:r w:rsidRPr="5A9BD6AA" w:rsidR="5A9BD6AA">
        <w:rPr>
          <w:color w:val="000000" w:themeColor="text1" w:themeTint="FF" w:themeShade="FF"/>
        </w:rPr>
        <w:t xml:space="preserve"> 床单，"A buck well spent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物有所值），</w:t>
      </w:r>
      <w:r w:rsidRPr="5A9BD6AA" w:rsidR="5A9BD6AA">
        <w:rPr>
          <w:color w:val="000000" w:themeColor="text1" w:themeTint="FF" w:themeShade="FF"/>
        </w:rPr>
        <w:t xml:space="preserve"> In-house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1948</w:t>
      </w:r>
    </w:p>
    <w:p w:rsidR="00944351" w:rsidP="5A9BD6AA" w:rsidRDefault="008E2505" w14:paraId="50D01421" w14:textId="0473D415">
      <w:pPr>
        <w:rPr>
          <w:color w:val="000000" w:themeColor="text1" w:themeTint="FF" w:themeShade="FF"/>
        </w:rPr>
      </w:pPr>
      <w:bookmarkStart w:name="j2c7-1648652661933" w:id="76"/>
      <w:bookmarkEnd w:id="76"/>
      <w:r w:rsidRPr="5A9BD6AA" w:rsidR="5A9BD6AA">
        <w:rPr>
          <w:color w:val="000000" w:themeColor="text1" w:themeTint="FF" w:themeShade="FF"/>
        </w:rPr>
        <w:t xml:space="preserve">70. Queensboro </w:t>
      </w:r>
      <w:r w:rsidRPr="5A9BD6AA" w:rsidR="5A9BD6AA">
        <w:rPr>
          <w:color w:val="000000" w:themeColor="text1" w:themeTint="FF" w:themeShade="FF"/>
        </w:rPr>
        <w:t>集团，” Jackson Heights Apartment Homes”（杰克逊高地公寓之家），</w:t>
      </w:r>
      <w:r w:rsidRPr="5A9BD6AA" w:rsidR="5A9BD6AA">
        <w:rPr>
          <w:color w:val="000000" w:themeColor="text1" w:themeTint="FF" w:themeShade="FF"/>
        </w:rPr>
        <w:t>WEAF, NYC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22" w14:textId="32F6A211">
      <w:pPr>
        <w:rPr>
          <w:color w:val="000000" w:themeColor="text1" w:themeTint="FF" w:themeShade="FF"/>
        </w:rPr>
      </w:pPr>
      <w:bookmarkStart w:name="BobP-1648652661935" w:id="77"/>
      <w:bookmarkEnd w:id="77"/>
      <w:r w:rsidRPr="5A9BD6AA" w:rsidR="5A9BD6AA">
        <w:rPr>
          <w:color w:val="000000" w:themeColor="text1" w:themeTint="FF" w:themeShade="FF"/>
        </w:rPr>
        <w:t xml:space="preserve">71. </w:t>
      </w:r>
      <w:r w:rsidRPr="5A9BD6AA" w:rsidR="5A9BD6AA">
        <w:rPr>
          <w:color w:val="000000" w:themeColor="text1" w:themeTint="FF" w:themeShade="FF"/>
        </w:rPr>
        <w:t>施坦威钢琴（</w:t>
      </w:r>
      <w:r w:rsidRPr="5A9BD6AA" w:rsidR="5A9BD6AA">
        <w:rPr>
          <w:color w:val="000000" w:themeColor="text1" w:themeTint="FF" w:themeShade="FF"/>
        </w:rPr>
        <w:t>Steinway &amp; Sons）, "The instrument of the immortals" （</w:t>
      </w:r>
      <w:r w:rsidRPr="5A9BD6AA" w:rsidR="5A9BD6AA">
        <w:rPr>
          <w:color w:val="000000" w:themeColor="text1" w:themeTint="FF" w:themeShade="FF"/>
        </w:rPr>
        <w:t>不朽的</w:t>
      </w:r>
      <w:r w:rsidRPr="5A9BD6AA" w:rsidR="5A9BD6AA">
        <w:rPr>
          <w:color w:val="000000" w:themeColor="text1" w:themeTint="FF" w:themeShade="FF"/>
        </w:rPr>
        <w:t>乐器）,</w:t>
      </w:r>
      <w:r w:rsidRPr="5A9BD6AA" w:rsidR="5A9BD6AA">
        <w:rPr>
          <w:color w:val="000000" w:themeColor="text1" w:themeTint="FF" w:themeShade="FF"/>
        </w:rPr>
        <w:t xml:space="preserve"> N.W. Ayer &amp; </w:t>
      </w:r>
      <w:r w:rsidRPr="5A9BD6AA" w:rsidR="5A9BD6AA">
        <w:rPr>
          <w:color w:val="000000" w:themeColor="text1" w:themeTint="FF" w:themeShade="FF"/>
        </w:rPr>
        <w:t xml:space="preserve">Sons </w:t>
      </w:r>
      <w:r w:rsidRPr="5A9BD6AA" w:rsidR="5A9BD6AA">
        <w:rPr>
          <w:color w:val="000000" w:themeColor="text1" w:themeTint="FF" w:themeShade="FF"/>
        </w:rPr>
        <w:t>,</w:t>
      </w:r>
      <w:r w:rsidRPr="5A9BD6AA" w:rsidR="5A9BD6AA">
        <w:rPr>
          <w:color w:val="000000" w:themeColor="text1" w:themeTint="FF" w:themeShade="FF"/>
        </w:rPr>
        <w:t xml:space="preserve"> 1919</w:t>
      </w:r>
    </w:p>
    <w:p w:rsidR="00944351" w:rsidP="5A9BD6AA" w:rsidRDefault="008E2505" w14:paraId="50D01423" w14:textId="0A77A9BE">
      <w:pPr>
        <w:rPr>
          <w:color w:val="000000" w:themeColor="text1" w:themeTint="FF" w:themeShade="FF"/>
        </w:rPr>
      </w:pPr>
      <w:bookmarkStart w:name="h5NN-1648652661937" w:id="78"/>
      <w:bookmarkEnd w:id="78"/>
      <w:r w:rsidRPr="5A9BD6AA" w:rsidR="5A9BD6AA">
        <w:rPr>
          <w:color w:val="000000" w:themeColor="text1" w:themeTint="FF" w:themeShade="FF"/>
        </w:rPr>
        <w:t>72. Levi</w:t>
      </w:r>
      <w:r w:rsidRPr="5A9BD6AA" w:rsidR="5A9BD6AA">
        <w:rPr>
          <w:color w:val="000000" w:themeColor="text1" w:themeTint="FF" w:themeShade="FF"/>
        </w:rPr>
        <w:t>’</w:t>
      </w:r>
      <w:r w:rsidRPr="5A9BD6AA" w:rsidR="5A9BD6AA">
        <w:rPr>
          <w:color w:val="000000" w:themeColor="text1" w:themeTint="FF" w:themeShade="FF"/>
        </w:rPr>
        <w:t>s</w:t>
      </w:r>
      <w:r w:rsidRPr="5A9BD6AA" w:rsidR="5A9BD6AA">
        <w:rPr>
          <w:color w:val="000000" w:themeColor="text1" w:themeTint="FF" w:themeShade="FF"/>
        </w:rPr>
        <w:t>牛仔裤，</w:t>
      </w:r>
      <w:r w:rsidRPr="5A9BD6AA" w:rsidR="5A9BD6AA">
        <w:rPr>
          <w:color w:val="000000" w:themeColor="text1" w:themeTint="FF" w:themeShade="FF"/>
        </w:rPr>
        <w:t>"501 Blues" （501</w:t>
      </w:r>
      <w:r w:rsidRPr="5A9BD6AA" w:rsidR="5A9BD6AA">
        <w:rPr>
          <w:color w:val="000000" w:themeColor="text1" w:themeTint="FF" w:themeShade="FF"/>
        </w:rPr>
        <w:t>款蓝色牛仔裤），</w:t>
      </w:r>
      <w:r w:rsidRPr="5A9BD6AA" w:rsidR="5A9BD6AA">
        <w:rPr>
          <w:color w:val="000000" w:themeColor="text1" w:themeTint="FF" w:themeShade="FF"/>
        </w:rPr>
        <w:t>FCB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1984</w:t>
      </w:r>
    </w:p>
    <w:p w:rsidR="00944351" w:rsidP="5A9BD6AA" w:rsidRDefault="008E2505" w14:paraId="50D01424" w14:textId="7B8841DC">
      <w:pPr>
        <w:pStyle w:val="a"/>
        <w:rPr>
          <w:color w:val="000000" w:themeColor="text1" w:themeTint="FF" w:themeShade="FF"/>
        </w:rPr>
      </w:pPr>
      <w:bookmarkStart w:name="cTgj-1648652661939" w:id="79"/>
      <w:bookmarkEnd w:id="79"/>
      <w:r w:rsidRPr="5A9BD6AA" w:rsidR="5A9BD6AA">
        <w:rPr>
          <w:color w:val="000000" w:themeColor="text1" w:themeTint="FF" w:themeShade="FF"/>
        </w:rPr>
        <w:t xml:space="preserve">73. </w:t>
      </w:r>
      <w:r w:rsidRPr="5A9BD6AA" w:rsidR="5A9BD6AA">
        <w:rPr>
          <w:color w:val="000000" w:themeColor="text1" w:themeTint="FF" w:themeShade="FF"/>
        </w:rPr>
        <w:t xml:space="preserve">黑玉蝠貂 </w:t>
      </w:r>
      <w:r w:rsidRPr="5A9BD6AA" w:rsidR="5A9BD6AA">
        <w:rPr>
          <w:color w:val="000000" w:themeColor="text1" w:themeTint="FF" w:themeShade="FF"/>
        </w:rPr>
        <w:t>(</w:t>
      </w:r>
      <w:r w:rsidRPr="5A9BD6AA" w:rsidR="5A9BD6AA">
        <w:rPr>
          <w:color w:val="000000" w:themeColor="text1" w:themeTint="FF" w:themeShade="FF"/>
        </w:rPr>
        <w:t>Blackglama</w:t>
      </w:r>
      <w:r w:rsidRPr="5A9BD6AA" w:rsidR="5A9BD6AA">
        <w:rPr>
          <w:color w:val="000000" w:themeColor="text1" w:themeTint="FF" w:themeShade="FF"/>
        </w:rPr>
        <w:t xml:space="preserve">-Great Lakes </w:t>
      </w:r>
      <w:r w:rsidRPr="5A9BD6AA" w:rsidR="5A9BD6AA">
        <w:rPr>
          <w:color w:val="000000" w:themeColor="text1" w:themeTint="FF" w:themeShade="FF"/>
        </w:rPr>
        <w:t>Mink)，</w:t>
      </w:r>
      <w:r w:rsidRPr="5A9BD6AA" w:rsidR="5A9BD6AA">
        <w:rPr>
          <w:color w:val="000000" w:themeColor="text1" w:themeTint="FF" w:themeShade="FF"/>
        </w:rPr>
        <w:t>"What becomes a legend most?" （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eastAsia="zh-CN"/>
        </w:rPr>
        <w:t>什么最适合传奇？）</w:t>
      </w:r>
      <w:r w:rsidRPr="5A9BD6AA" w:rsidR="5A9BD6AA">
        <w:rPr>
          <w:color w:val="000000" w:themeColor="text1" w:themeTint="FF" w:themeShade="FF"/>
        </w:rPr>
        <w:t xml:space="preserve">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 xml:space="preserve"> Jane Trahey </w:t>
      </w:r>
      <w:r w:rsidRPr="5A9BD6AA" w:rsidR="5A9BD6AA">
        <w:rPr>
          <w:color w:val="000000" w:themeColor="text1" w:themeTint="FF" w:themeShade="FF"/>
        </w:rPr>
        <w:t xml:space="preserve">Associates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60</w:t>
      </w:r>
      <w:r w:rsidRPr="5A9BD6AA" w:rsidR="5A9BD6AA">
        <w:rPr>
          <w:color w:val="000000" w:themeColor="text1" w:themeTint="FF" w:themeShade="FF"/>
        </w:rPr>
        <w:t>年代</w:t>
      </w:r>
    </w:p>
    <w:p w:rsidR="51A6B629" w:rsidP="5A9BD6AA" w:rsidRDefault="51A6B629" w14:paraId="6D995DD2" w14:textId="00B33C37">
      <w:pPr>
        <w:pStyle w:val="a"/>
        <w:spacing w:before="240" w:beforeAutospacing="off" w:after="240" w:afterAutospacing="off"/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0"/>
          <w:szCs w:val="20"/>
          <w:lang w:eastAsia="zh-CN"/>
        </w:rPr>
      </w:pPr>
      <w:r w:rsidRPr="5A9BD6AA" w:rsidR="5A9BD6AA">
        <w:rPr>
          <w:color w:val="000000" w:themeColor="text1" w:themeTint="FF" w:themeShade="FF"/>
          <w:sz w:val="20"/>
          <w:szCs w:val="20"/>
        </w:rPr>
        <w:t>注</w:t>
      </w:r>
      <w:r w:rsidRPr="5A9BD6AA" w:rsidR="5A9BD6AA">
        <w:rPr>
          <w:color w:val="000000" w:themeColor="text1" w:themeTint="FF" w:themeShade="FF"/>
          <w:sz w:val="20"/>
          <w:szCs w:val="20"/>
        </w:rPr>
        <w:t>：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0"/>
          <w:szCs w:val="20"/>
          <w:lang w:eastAsia="zh-CN"/>
        </w:rPr>
        <w:t xml:space="preserve"> 这个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0"/>
          <w:szCs w:val="20"/>
          <w:lang w:eastAsia="zh-CN"/>
        </w:rPr>
        <w:t>广告语以神秘和优雅的方式强调了Blackglama水貂皮草的高贵和经典地位。</w:t>
      </w:r>
    </w:p>
    <w:p w:rsidR="00944351" w:rsidP="5A9BD6AA" w:rsidRDefault="008E2505" w14:paraId="50D01425" w14:textId="0393077E">
      <w:pPr>
        <w:pStyle w:val="a"/>
        <w:rPr>
          <w:color w:val="000000" w:themeColor="text1" w:themeTint="FF" w:themeShade="FF"/>
        </w:rPr>
      </w:pPr>
      <w:bookmarkStart w:name="xrSR-1648652661941" w:id="80"/>
      <w:bookmarkEnd w:id="80"/>
      <w:r w:rsidRPr="5A9BD6AA" w:rsidR="5A9BD6AA">
        <w:rPr>
          <w:color w:val="000000" w:themeColor="text1" w:themeTint="FF" w:themeShade="FF"/>
        </w:rPr>
        <w:t xml:space="preserve">74. </w:t>
      </w:r>
      <w:r w:rsidRPr="5A9BD6AA" w:rsidR="5A9BD6AA">
        <w:rPr>
          <w:color w:val="000000" w:themeColor="text1" w:themeTint="FF" w:themeShade="FF"/>
        </w:rPr>
        <w:t>蓝仙姑葡萄酒</w:t>
      </w:r>
      <w:r w:rsidRPr="5A9BD6AA" w:rsidR="5A9BD6AA">
        <w:rPr>
          <w:color w:val="000000" w:themeColor="text1" w:themeTint="FF" w:themeShade="FF"/>
        </w:rPr>
        <w:t>（Blue Nun）</w:t>
      </w:r>
      <w:r w:rsidRPr="5A9BD6AA" w:rsidR="5A9BD6AA">
        <w:rPr>
          <w:color w:val="000000" w:themeColor="text1" w:themeTint="FF" w:themeShade="FF"/>
        </w:rPr>
        <w:t>，</w:t>
      </w:r>
      <w:ins w:author="林 慕空" w:date="2023-12-21T09:02:47.903Z" w:id="184774103">
        <w:r w:rsidRPr="5A9BD6AA" w:rsidR="5A9BD6AA">
          <w:rPr>
            <w:color w:val="000000" w:themeColor="text1" w:themeTint="FF" w:themeShade="FF"/>
          </w:rPr>
          <w:t>”</w:t>
        </w:r>
      </w:ins>
      <w:r w:rsidRPr="5A9BD6AA" w:rsidR="5A9BD6AA">
        <w:rPr>
          <w:color w:val="000000" w:themeColor="text1" w:themeTint="FF" w:themeShade="FF"/>
        </w:rPr>
        <w:t>Stiller</w:t>
      </w:r>
      <w:r w:rsidRPr="5A9BD6AA" w:rsidR="5A9BD6AA">
        <w:rPr>
          <w:color w:val="000000" w:themeColor="text1" w:themeTint="FF" w:themeShade="FF"/>
        </w:rPr>
        <w:t xml:space="preserve"> &amp; Meara campaign</w:t>
      </w:r>
      <w:r w:rsidRPr="5A9BD6AA" w:rsidR="5A9BD6AA">
        <w:rPr>
          <w:color w:val="000000" w:themeColor="text1" w:themeTint="FF" w:themeShade="FF"/>
        </w:rPr>
        <w:t>” （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eastAsia="zh-CN"/>
        </w:rPr>
        <w:t>斯蒂勒与米拉广告喜</w:t>
      </w:r>
      <w:r w:rsidRPr="5A9BD6AA" w:rsidR="5A9BD6AA">
        <w:rPr>
          <w:color w:val="000000" w:themeColor="text1" w:themeTint="FF" w:themeShade="FF"/>
        </w:rPr>
        <w:t>剧），</w:t>
      </w:r>
      <w:r w:rsidRPr="5A9BD6AA" w:rsidR="5A9BD6AA">
        <w:rPr>
          <w:color w:val="000000" w:themeColor="text1" w:themeTint="FF" w:themeShade="FF"/>
        </w:rPr>
        <w:t>Della Famina, Travisano &amp; Partners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 xml:space="preserve"> 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70</w:t>
      </w:r>
      <w:r w:rsidRPr="5A9BD6AA" w:rsidR="5A9BD6AA">
        <w:rPr>
          <w:color w:val="000000" w:themeColor="text1" w:themeTint="FF" w:themeShade="FF"/>
        </w:rPr>
        <w:t>年代</w:t>
      </w:r>
    </w:p>
    <w:p w:rsidR="51A6B629" w:rsidP="5A9BD6AA" w:rsidRDefault="51A6B629" w14:paraId="46A5A885" w14:textId="58933EE7">
      <w:pPr>
        <w:pStyle w:val="a"/>
        <w:spacing w:before="240" w:beforeAutospacing="off" w:after="240" w:afterAutospacing="off"/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0"/>
          <w:szCs w:val="20"/>
          <w:lang w:eastAsia="zh-CN"/>
        </w:rPr>
      </w:pPr>
      <w:r w:rsidRPr="5A9BD6AA" w:rsidR="5A9BD6AA">
        <w:rPr>
          <w:color w:val="000000" w:themeColor="text1" w:themeTint="FF" w:themeShade="FF"/>
          <w:sz w:val="20"/>
          <w:szCs w:val="20"/>
        </w:rPr>
        <w:t>注</w:t>
      </w:r>
      <w:r w:rsidRPr="5A9BD6AA" w:rsidR="5A9BD6AA">
        <w:rPr>
          <w:color w:val="000000" w:themeColor="text1" w:themeTint="FF" w:themeShade="FF"/>
          <w:sz w:val="20"/>
          <w:szCs w:val="20"/>
        </w:rPr>
        <w:t>：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0"/>
          <w:szCs w:val="20"/>
          <w:lang w:eastAsia="zh-CN"/>
        </w:rPr>
        <w:t xml:space="preserve"> 这个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0"/>
          <w:szCs w:val="20"/>
          <w:lang w:eastAsia="zh-CN"/>
        </w:rPr>
        <w:t>广告活动以喜剧演员夫妇Jerry Stiller和Anne Meara的幽默表演著称，用以宣传Blue Nun葡萄酒。</w:t>
      </w:r>
    </w:p>
    <w:p w:rsidR="00944351" w:rsidP="5A9BD6AA" w:rsidRDefault="008E2505" w14:paraId="50D01426" w14:textId="64F4BEA1">
      <w:pPr>
        <w:pStyle w:val="a"/>
        <w:rPr>
          <w:color w:val="000000" w:themeColor="text1" w:themeTint="FF" w:themeShade="FF"/>
        </w:rPr>
      </w:pPr>
      <w:bookmarkStart w:name="isDQ-1648652661943" w:id="81"/>
      <w:bookmarkEnd w:id="81"/>
      <w:r w:rsidRPr="5A9BD6AA" w:rsidR="5A9BD6AA">
        <w:rPr>
          <w:color w:val="000000" w:themeColor="text1" w:themeTint="FF" w:themeShade="FF"/>
        </w:rPr>
        <w:t xml:space="preserve">75. </w:t>
      </w:r>
      <w:r w:rsidRPr="5A9BD6AA" w:rsidR="5A9BD6AA">
        <w:rPr>
          <w:color w:val="000000" w:themeColor="text1" w:themeTint="FF" w:themeShade="FF"/>
        </w:rPr>
        <w:t>哈姆啤酒（</w:t>
      </w:r>
      <w:r w:rsidRPr="5A9BD6AA" w:rsidR="5A9BD6AA">
        <w:rPr>
          <w:color w:val="000000" w:themeColor="text1" w:themeTint="FF" w:themeShade="FF"/>
        </w:rPr>
        <w:t xml:space="preserve">Hamm's beer），"From the Land of </w:t>
      </w:r>
      <w:r w:rsidRPr="5A9BD6AA" w:rsidR="5A9BD6AA">
        <w:rPr>
          <w:color w:val="000000" w:themeColor="text1" w:themeTint="FF" w:themeShade="FF"/>
        </w:rPr>
        <w:t>Sky Blue</w:t>
      </w:r>
      <w:r w:rsidRPr="5A9BD6AA" w:rsidR="5A9BD6AA">
        <w:rPr>
          <w:color w:val="000000" w:themeColor="text1" w:themeTint="FF" w:themeShade="FF"/>
        </w:rPr>
        <w:t xml:space="preserve"> Waters" “</w:t>
      </w:r>
      <w:r w:rsidRPr="5A9BD6AA" w:rsidR="5A9BD6AA">
        <w:rPr>
          <w:color w:val="000000" w:themeColor="text1" w:themeTint="FF" w:themeShade="FF"/>
        </w:rPr>
        <w:t>源自蓝天水乡</w:t>
      </w:r>
      <w:r w:rsidRPr="5A9BD6AA" w:rsidR="5A9BD6AA">
        <w:rPr>
          <w:color w:val="000000" w:themeColor="text1" w:themeTint="FF" w:themeShade="FF"/>
        </w:rPr>
        <w:t>”，Campbell-Mithun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50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27" w14:textId="6023685C">
      <w:pPr>
        <w:pStyle w:val="a"/>
        <w:rPr>
          <w:color w:val="000000" w:themeColor="text1" w:themeTint="FF" w:themeShade="FF"/>
        </w:rPr>
      </w:pPr>
      <w:bookmarkStart w:name="jPXM-1648652661945" w:id="82"/>
      <w:bookmarkEnd w:id="82"/>
      <w:r w:rsidRPr="5A9BD6AA" w:rsidR="5A9BD6AA">
        <w:rPr>
          <w:color w:val="000000" w:themeColor="text1" w:themeTint="FF" w:themeShade="FF"/>
        </w:rPr>
        <w:t>76. Quaker Puffed</w:t>
      </w:r>
      <w:r w:rsidRPr="5A9BD6AA" w:rsidR="5A9BD6AA">
        <w:rPr>
          <w:color w:val="000000" w:themeColor="text1" w:themeTint="FF" w:themeShade="FF"/>
        </w:rPr>
        <w:t>麦片，</w:t>
      </w:r>
      <w:r w:rsidRPr="5A9BD6AA" w:rsidR="5A9BD6AA">
        <w:rPr>
          <w:color w:val="000000" w:themeColor="text1" w:themeTint="FF" w:themeShade="FF"/>
        </w:rPr>
        <w:t xml:space="preserve">“Shot from </w:t>
      </w:r>
      <w:r w:rsidRPr="5A9BD6AA" w:rsidR="5A9BD6AA">
        <w:rPr>
          <w:color w:val="000000" w:themeColor="text1" w:themeTint="FF" w:themeShade="FF"/>
        </w:rPr>
        <w:t>guns ”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（枪炮爆米花</w:t>
      </w:r>
      <w:r w:rsidRPr="5A9BD6AA" w:rsidR="5A9BD6AA">
        <w:rPr>
          <w:color w:val="000000" w:themeColor="text1" w:themeTint="FF" w:themeShade="FF"/>
        </w:rPr>
        <w:t xml:space="preserve"> ），</w:t>
      </w:r>
      <w:r w:rsidRPr="5A9BD6AA" w:rsidR="5A9BD6AA">
        <w:rPr>
          <w:color w:val="000000" w:themeColor="text1" w:themeTint="FF" w:themeShade="FF"/>
        </w:rPr>
        <w:t>Lord &amp; Thomas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年代</w:t>
      </w:r>
    </w:p>
    <w:p w:rsidR="51A6B629" w:rsidP="5A9BD6AA" w:rsidRDefault="51A6B629" w14:paraId="256D0AC2" w14:textId="6312A7BB">
      <w:pPr>
        <w:pStyle w:val="a"/>
        <w:spacing w:before="240" w:beforeAutospacing="off" w:after="240" w:afterAutospacing="off"/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0"/>
          <w:szCs w:val="20"/>
          <w:lang w:eastAsia="zh-CN"/>
        </w:rPr>
      </w:pPr>
      <w:r w:rsidRPr="5A9BD6AA" w:rsidR="5A9BD6AA">
        <w:rPr>
          <w:color w:val="000000" w:themeColor="text1" w:themeTint="FF" w:themeShade="FF"/>
          <w:sz w:val="20"/>
          <w:szCs w:val="20"/>
        </w:rPr>
        <w:t>注</w:t>
      </w:r>
      <w:r w:rsidRPr="5A9BD6AA" w:rsidR="5A9BD6AA">
        <w:rPr>
          <w:color w:val="000000" w:themeColor="text1" w:themeTint="FF" w:themeShade="FF"/>
          <w:sz w:val="20"/>
          <w:szCs w:val="20"/>
        </w:rPr>
        <w:t>：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0"/>
          <w:szCs w:val="20"/>
          <w:lang w:eastAsia="zh-CN"/>
        </w:rPr>
        <w:t xml:space="preserve"> 这个</w:t>
      </w:r>
      <w:r w:rsidRPr="5A9BD6AA" w:rsidR="5A9BD6AA">
        <w:rPr>
          <w:rFonts w:ascii="Microsoft YaHei" w:hAnsi="Microsoft YaHei" w:eastAsia="Microsoft YaHei" w:cs="Microsoft YaHei"/>
          <w:noProof w:val="0"/>
          <w:color w:val="000000" w:themeColor="text1" w:themeTint="FF" w:themeShade="FF"/>
          <w:sz w:val="20"/>
          <w:szCs w:val="20"/>
          <w:lang w:eastAsia="zh-CN"/>
        </w:rPr>
        <w:t>广告强调了Quaker Puffed谷物采用高压加热的制作工艺，使其谷物膨化如同从枪炮中射出一样。</w:t>
      </w:r>
    </w:p>
    <w:p w:rsidR="00944351" w:rsidP="5A9BD6AA" w:rsidRDefault="008E2505" w14:paraId="50D01428" w14:textId="0A21931E">
      <w:pPr>
        <w:rPr>
          <w:color w:val="000000" w:themeColor="text1" w:themeTint="FF" w:themeShade="FF"/>
        </w:rPr>
      </w:pPr>
      <w:bookmarkStart w:name="tF3w-1648652661947" w:id="83"/>
      <w:bookmarkEnd w:id="83"/>
      <w:r w:rsidRPr="5A9BD6AA" w:rsidR="5A9BD6AA">
        <w:rPr>
          <w:color w:val="000000" w:themeColor="text1" w:themeTint="FF" w:themeShade="FF"/>
        </w:rPr>
        <w:t>77. ESPN</w:t>
      </w:r>
      <w:r w:rsidRPr="5A9BD6AA" w:rsidR="5A9BD6AA">
        <w:rPr>
          <w:color w:val="000000" w:themeColor="text1" w:themeTint="FF" w:themeShade="FF"/>
        </w:rPr>
        <w:t>体育频道，"This is SportsCenter</w:t>
      </w:r>
      <w:r w:rsidRPr="5A9BD6AA" w:rsidR="5A9BD6AA">
        <w:rPr>
          <w:color w:val="000000" w:themeColor="text1" w:themeTint="FF" w:themeShade="FF"/>
        </w:rPr>
        <w:t>" “</w:t>
      </w:r>
      <w:r w:rsidRPr="5A9BD6AA" w:rsidR="5A9BD6AA">
        <w:rPr>
          <w:color w:val="000000" w:themeColor="text1" w:themeTint="FF" w:themeShade="FF"/>
        </w:rPr>
        <w:t>这里是体育中心”，</w:t>
      </w:r>
      <w:r w:rsidRPr="5A9BD6AA" w:rsidR="5A9BD6AA">
        <w:rPr>
          <w:color w:val="000000" w:themeColor="text1" w:themeTint="FF" w:themeShade="FF"/>
        </w:rPr>
        <w:t xml:space="preserve"> Wieden &amp; Kennedy， 1995</w:t>
      </w:r>
    </w:p>
    <w:p w:rsidR="00944351" w:rsidP="5A9BD6AA" w:rsidRDefault="008E2505" w14:paraId="50D01429" w14:textId="6E60A816">
      <w:pPr>
        <w:rPr>
          <w:color w:val="000000" w:themeColor="text1" w:themeTint="FF" w:themeShade="FF"/>
        </w:rPr>
      </w:pPr>
      <w:bookmarkStart w:name="X79H-1648652661949" w:id="84"/>
      <w:bookmarkEnd w:id="84"/>
      <w:r w:rsidRPr="5A9BD6AA" w:rsidR="5A9BD6AA">
        <w:rPr>
          <w:color w:val="000000" w:themeColor="text1" w:themeTint="FF" w:themeShade="FF"/>
        </w:rPr>
        <w:t>78. Molson</w:t>
      </w:r>
      <w:r w:rsidRPr="5A9BD6AA" w:rsidR="5A9BD6AA">
        <w:rPr>
          <w:color w:val="000000" w:themeColor="text1" w:themeTint="FF" w:themeShade="FF"/>
        </w:rPr>
        <w:t>啤酒，” Laughing Couple”（欢笑的一对），</w:t>
      </w:r>
      <w:r w:rsidRPr="5A9BD6AA" w:rsidR="5A9BD6AA">
        <w:rPr>
          <w:color w:val="000000" w:themeColor="text1" w:themeTint="FF" w:themeShade="FF"/>
        </w:rPr>
        <w:t>Moving &amp; Talking Picture Co.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80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2B" w14:textId="5356B5AD">
      <w:pPr>
        <w:ind/>
        <w:rPr>
          <w:color w:val="000000" w:themeColor="text1" w:themeTint="FF" w:themeShade="FF"/>
        </w:rPr>
      </w:pPr>
      <w:bookmarkStart w:name="fvug-1648652661951" w:id="85"/>
      <w:bookmarkEnd w:id="85"/>
      <w:r w:rsidRPr="5A9BD6AA" w:rsidR="5A9BD6AA">
        <w:rPr>
          <w:color w:val="000000" w:themeColor="text1" w:themeTint="FF" w:themeShade="FF"/>
        </w:rPr>
        <w:t>79</w:t>
      </w:r>
      <w:r w:rsidRPr="5A9BD6AA" w:rsidR="5A9BD6AA">
        <w:rPr>
          <w:color w:val="000000" w:themeColor="text1" w:themeTint="FF" w:themeShade="FF"/>
        </w:rPr>
        <w:t>. 加州</w:t>
      </w:r>
      <w:r w:rsidRPr="5A9BD6AA" w:rsidR="5A9BD6AA">
        <w:rPr>
          <w:color w:val="000000" w:themeColor="text1" w:themeTint="FF" w:themeShade="FF"/>
        </w:rPr>
        <w:t>乳品加工协会(</w:t>
      </w:r>
      <w:r w:rsidRPr="5A9BD6AA" w:rsidR="5A9BD6AA">
        <w:rPr>
          <w:color w:val="000000" w:themeColor="text1" w:themeTint="FF" w:themeShade="FF"/>
        </w:rPr>
        <w:t xml:space="preserve">California Milk Processor </w:t>
      </w:r>
      <w:r w:rsidRPr="5A9BD6AA" w:rsidR="5A9BD6AA">
        <w:rPr>
          <w:color w:val="000000" w:themeColor="text1" w:themeTint="FF" w:themeShade="FF"/>
        </w:rPr>
        <w:t>Board)，</w:t>
      </w:r>
      <w:r w:rsidRPr="5A9BD6AA" w:rsidR="5A9BD6AA">
        <w:rPr>
          <w:color w:val="000000" w:themeColor="text1" w:themeTint="FF" w:themeShade="FF"/>
        </w:rPr>
        <w:t>"Got Milk?" （</w:t>
      </w:r>
      <w:r w:rsidRPr="5A9BD6AA" w:rsidR="5A9BD6AA">
        <w:rPr>
          <w:color w:val="000000" w:themeColor="text1" w:themeTint="FF" w:themeShade="FF"/>
        </w:rPr>
        <w:t>喝牛奶了吗</w:t>
      </w:r>
      <w:r w:rsidRPr="5A9BD6AA" w:rsidR="5A9BD6AA">
        <w:rPr>
          <w:color w:val="000000" w:themeColor="text1" w:themeTint="FF" w:themeShade="FF"/>
        </w:rPr>
        <w:t>？），1993</w:t>
      </w:r>
    </w:p>
    <w:p w:rsidR="00944351" w:rsidP="5A9BD6AA" w:rsidRDefault="008E2505" w14:paraId="50D0142C" w14:textId="4662FB17">
      <w:pPr>
        <w:pStyle w:val="a"/>
        <w:rPr>
          <w:color w:val="000000" w:themeColor="text1" w:themeTint="FF" w:themeShade="FF"/>
        </w:rPr>
      </w:pPr>
      <w:bookmarkStart w:name="obuu-1648652661957" w:id="87"/>
      <w:bookmarkEnd w:id="87"/>
      <w:r w:rsidRPr="5A9BD6AA" w:rsidR="5A9BD6AA">
        <w:rPr>
          <w:color w:val="000000" w:themeColor="text1" w:themeTint="FF" w:themeShade="FF"/>
        </w:rPr>
        <w:t xml:space="preserve">80. </w:t>
      </w:r>
      <w:r w:rsidRPr="5A9BD6AA" w:rsidR="5A9BD6AA">
        <w:rPr>
          <w:color w:val="000000" w:themeColor="text1" w:themeTint="FF" w:themeShade="FF"/>
        </w:rPr>
        <w:t>美国电话电报公司</w:t>
      </w:r>
      <w:r w:rsidRPr="5A9BD6AA" w:rsidR="5A9BD6AA">
        <w:rPr>
          <w:color w:val="000000" w:themeColor="text1" w:themeTint="FF" w:themeShade="FF"/>
        </w:rPr>
        <w:t>(</w:t>
      </w:r>
      <w:r w:rsidRPr="5A9BD6AA" w:rsidR="5A9BD6AA">
        <w:rPr>
          <w:color w:val="000000" w:themeColor="text1" w:themeTint="FF" w:themeShade="FF"/>
        </w:rPr>
        <w:t>AT&amp;</w:t>
      </w:r>
      <w:r w:rsidRPr="5A9BD6AA" w:rsidR="5A9BD6AA">
        <w:rPr>
          <w:color w:val="000000" w:themeColor="text1" w:themeTint="FF" w:themeShade="FF"/>
        </w:rPr>
        <w:t>T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"Reach out and touch someone</w:t>
      </w:r>
      <w:r w:rsidRPr="5A9BD6AA" w:rsidR="5A9BD6AA">
        <w:rPr>
          <w:color w:val="000000" w:themeColor="text1" w:themeTint="FF" w:themeShade="FF"/>
        </w:rPr>
        <w:t>" “</w:t>
      </w:r>
      <w:r w:rsidRPr="5A9BD6AA" w:rsidR="5A9BD6AA">
        <w:rPr>
          <w:color w:val="000000" w:themeColor="text1" w:themeTint="FF" w:themeShade="FF"/>
        </w:rPr>
        <w:t xml:space="preserve">伸出臂膀，拥抱世界”， </w:t>
      </w:r>
      <w:r w:rsidRPr="5A9BD6AA" w:rsidR="5A9BD6AA">
        <w:rPr>
          <w:color w:val="000000" w:themeColor="text1" w:themeTint="FF" w:themeShade="FF"/>
        </w:rPr>
        <w:t>N.W. Ayer &amp; Sons</w:t>
      </w:r>
      <w:r w:rsidRPr="5A9BD6AA" w:rsidR="5A9BD6AA">
        <w:rPr>
          <w:color w:val="000000" w:themeColor="text1" w:themeTint="FF" w:themeShade="FF"/>
        </w:rPr>
        <w:t xml:space="preserve"> （艾尔父子广告），</w:t>
      </w:r>
      <w:r w:rsidRPr="5A9BD6AA" w:rsidR="5A9BD6AA">
        <w:rPr>
          <w:color w:val="000000" w:themeColor="text1" w:themeTint="FF" w:themeShade="FF"/>
        </w:rPr>
        <w:t>1979</w:t>
      </w:r>
    </w:p>
    <w:p w:rsidR="00944351" w:rsidP="5A9BD6AA" w:rsidRDefault="008E2505" w14:paraId="50D0142D" w14:textId="1FD63B98">
      <w:pPr>
        <w:rPr>
          <w:color w:val="000000" w:themeColor="text1" w:themeTint="FF" w:themeShade="FF"/>
        </w:rPr>
      </w:pPr>
      <w:bookmarkStart w:name="inS4-1648652661959" w:id="88"/>
      <w:bookmarkEnd w:id="88"/>
      <w:r w:rsidRPr="5A9BD6AA" w:rsidR="5A9BD6AA">
        <w:rPr>
          <w:color w:val="000000" w:themeColor="text1" w:themeTint="FF" w:themeShade="FF"/>
        </w:rPr>
        <w:t xml:space="preserve">81. </w:t>
      </w:r>
      <w:r w:rsidRPr="5A9BD6AA" w:rsidR="5A9BD6AA">
        <w:rPr>
          <w:color w:val="000000" w:themeColor="text1" w:themeTint="FF" w:themeShade="FF"/>
        </w:rPr>
        <w:t>百洁霜(</w:t>
      </w:r>
      <w:r w:rsidRPr="5A9BD6AA" w:rsidR="5A9BD6AA">
        <w:rPr>
          <w:color w:val="000000" w:themeColor="text1" w:themeTint="FF" w:themeShade="FF"/>
        </w:rPr>
        <w:t>Brylcreem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 xml:space="preserve">，"A little </w:t>
      </w:r>
      <w:r w:rsidRPr="5A9BD6AA" w:rsidR="5A9BD6AA">
        <w:rPr>
          <w:color w:val="000000" w:themeColor="text1" w:themeTint="FF" w:themeShade="FF"/>
        </w:rPr>
        <w:t>dab'll</w:t>
      </w:r>
      <w:r w:rsidRPr="5A9BD6AA" w:rsidR="5A9BD6AA">
        <w:rPr>
          <w:color w:val="000000" w:themeColor="text1" w:themeTint="FF" w:themeShade="FF"/>
        </w:rPr>
        <w:t xml:space="preserve"> do </w:t>
      </w:r>
      <w:r w:rsidRPr="5A9BD6AA" w:rsidR="5A9BD6AA">
        <w:rPr>
          <w:color w:val="000000" w:themeColor="text1" w:themeTint="FF" w:themeShade="FF"/>
        </w:rPr>
        <w:t>ya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每次只需一点点</w:t>
      </w:r>
      <w:r w:rsidRPr="5A9BD6AA" w:rsidR="5A9BD6AA">
        <w:rPr>
          <w:color w:val="000000" w:themeColor="text1" w:themeTint="FF" w:themeShade="FF"/>
        </w:rPr>
        <w:t xml:space="preserve">）， Kenyon &amp; </w:t>
      </w:r>
      <w:r w:rsidRPr="5A9BD6AA" w:rsidR="5A9BD6AA">
        <w:rPr>
          <w:color w:val="000000" w:themeColor="text1" w:themeTint="FF" w:themeShade="FF"/>
        </w:rPr>
        <w:t xml:space="preserve">Eckhardt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50</w:t>
      </w:r>
      <w:r w:rsidRPr="5A9BD6AA" w:rsidR="5A9BD6AA">
        <w:rPr>
          <w:color w:val="000000" w:themeColor="text1" w:themeTint="FF" w:themeShade="FF"/>
        </w:rPr>
        <w:t xml:space="preserve">年代 </w:t>
      </w:r>
    </w:p>
    <w:p w:rsidR="00944351" w:rsidP="5A9BD6AA" w:rsidRDefault="008E2505" w14:paraId="50D0142E" w14:textId="241220FB">
      <w:pPr>
        <w:rPr>
          <w:color w:val="000000" w:themeColor="text1" w:themeTint="FF" w:themeShade="FF"/>
        </w:rPr>
      </w:pPr>
      <w:bookmarkStart w:name="niiO-1648652661961" w:id="89"/>
      <w:bookmarkEnd w:id="89"/>
      <w:r w:rsidRPr="5A9BD6AA" w:rsidR="5A9BD6AA">
        <w:rPr>
          <w:color w:val="000000" w:themeColor="text1" w:themeTint="FF" w:themeShade="FF"/>
        </w:rPr>
        <w:t xml:space="preserve">82. </w:t>
      </w:r>
      <w:r w:rsidRPr="5A9BD6AA" w:rsidR="5A9BD6AA">
        <w:rPr>
          <w:color w:val="000000" w:themeColor="text1" w:themeTint="FF" w:themeShade="FF"/>
        </w:rPr>
        <w:t>嘉灵黑啤酒</w:t>
      </w:r>
      <w:r w:rsidRPr="5A9BD6AA" w:rsidR="5A9BD6AA">
        <w:rPr>
          <w:color w:val="000000" w:themeColor="text1" w:themeTint="FF" w:themeShade="FF"/>
        </w:rPr>
        <w:t xml:space="preserve">(Carling Black Label </w:t>
      </w:r>
      <w:r w:rsidRPr="5A9BD6AA" w:rsidR="5A9BD6AA">
        <w:rPr>
          <w:color w:val="000000" w:themeColor="text1" w:themeTint="FF" w:themeShade="FF"/>
        </w:rPr>
        <w:t>beer)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"Hey Mabel, Black Label!" “</w:t>
      </w:r>
      <w:r w:rsidRPr="5A9BD6AA" w:rsidR="5A9BD6AA">
        <w:rPr>
          <w:color w:val="000000" w:themeColor="text1" w:themeTint="FF" w:themeShade="FF"/>
        </w:rPr>
        <w:t>嗨！梅布尔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嘉灵黑牌</w:t>
      </w:r>
      <w:r w:rsidRPr="5A9BD6AA" w:rsidR="5A9BD6AA">
        <w:rPr>
          <w:color w:val="000000" w:themeColor="text1" w:themeTint="FF" w:themeShade="FF"/>
        </w:rPr>
        <w:t>”，</w:t>
      </w:r>
      <w:r w:rsidRPr="5A9BD6AA" w:rsidR="5A9BD6AA">
        <w:rPr>
          <w:color w:val="000000" w:themeColor="text1" w:themeTint="FF" w:themeShade="FF"/>
        </w:rPr>
        <w:t xml:space="preserve"> Lang, Fisher &amp; </w:t>
      </w:r>
      <w:r w:rsidRPr="5A9BD6AA" w:rsidR="5A9BD6AA">
        <w:rPr>
          <w:color w:val="000000" w:themeColor="text1" w:themeTint="FF" w:themeShade="FF"/>
        </w:rPr>
        <w:t>Stashower</w:t>
      </w:r>
      <w:r w:rsidRPr="5A9BD6AA" w:rsidR="5A9BD6AA">
        <w:rPr>
          <w:color w:val="000000" w:themeColor="text1" w:themeTint="FF" w:themeShade="FF"/>
        </w:rPr>
        <w:t xml:space="preserve">  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40</w:t>
      </w:r>
      <w:r w:rsidRPr="5A9BD6AA" w:rsidR="5A9BD6AA">
        <w:rPr>
          <w:color w:val="000000" w:themeColor="text1" w:themeTint="FF" w:themeShade="FF"/>
        </w:rPr>
        <w:t xml:space="preserve">年代 </w:t>
      </w:r>
    </w:p>
    <w:p w:rsidR="00944351" w:rsidP="5A9BD6AA" w:rsidRDefault="008E2505" w14:paraId="50D0142F" w14:textId="0EB5B245">
      <w:pPr>
        <w:rPr>
          <w:color w:val="000000" w:themeColor="text1" w:themeTint="FF" w:themeShade="FF"/>
        </w:rPr>
      </w:pPr>
      <w:bookmarkStart w:name="KQMj-1648652661963" w:id="90"/>
      <w:bookmarkEnd w:id="90"/>
      <w:r w:rsidRPr="5A9BD6AA" w:rsidR="5A9BD6AA">
        <w:rPr>
          <w:color w:val="000000" w:themeColor="text1" w:themeTint="FF" w:themeShade="FF"/>
        </w:rPr>
        <w:t xml:space="preserve">83. </w:t>
      </w:r>
      <w:r w:rsidRPr="5A9BD6AA" w:rsidR="5A9BD6AA">
        <w:rPr>
          <w:color w:val="000000" w:themeColor="text1" w:themeTint="FF" w:themeShade="FF"/>
        </w:rPr>
        <w:t>五十铃 (</w:t>
      </w:r>
      <w:r w:rsidRPr="5A9BD6AA" w:rsidR="5A9BD6AA">
        <w:rPr>
          <w:color w:val="000000" w:themeColor="text1" w:themeTint="FF" w:themeShade="FF"/>
        </w:rPr>
        <w:t>Isuzu</w:t>
      </w:r>
      <w:r w:rsidRPr="5A9BD6AA" w:rsidR="5A9BD6AA">
        <w:rPr>
          <w:color w:val="000000" w:themeColor="text1" w:themeTint="FF" w:themeShade="FF"/>
        </w:rPr>
        <w:t xml:space="preserve">) </w:t>
      </w:r>
      <w:r w:rsidRPr="5A9BD6AA" w:rsidR="5A9BD6AA">
        <w:rPr>
          <w:color w:val="000000" w:themeColor="text1" w:themeTint="FF" w:themeShade="FF"/>
        </w:rPr>
        <w:t>，"Lying Joe Isuzu" （</w:t>
      </w:r>
      <w:r w:rsidRPr="5A9BD6AA" w:rsidR="5A9BD6AA">
        <w:rPr>
          <w:color w:val="000000" w:themeColor="text1" w:themeTint="FF" w:themeShade="FF"/>
        </w:rPr>
        <w:t>说谎的乔</w:t>
      </w:r>
      <w:r w:rsidRPr="5A9BD6AA" w:rsidR="5A9BD6AA">
        <w:rPr>
          <w:color w:val="000000" w:themeColor="text1" w:themeTint="FF" w:themeShade="FF"/>
        </w:rPr>
        <w:t>•</w:t>
      </w:r>
      <w:r w:rsidRPr="5A9BD6AA" w:rsidR="5A9BD6AA">
        <w:rPr>
          <w:color w:val="000000" w:themeColor="text1" w:themeTint="FF" w:themeShade="FF"/>
        </w:rPr>
        <w:t>五十铃），</w:t>
      </w:r>
      <w:r w:rsidRPr="5A9BD6AA" w:rsidR="5A9BD6AA">
        <w:rPr>
          <w:color w:val="000000" w:themeColor="text1" w:themeTint="FF" w:themeShade="FF"/>
        </w:rPr>
        <w:t xml:space="preserve"> Della Famina, Travisano &amp; Partners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80</w:t>
      </w:r>
      <w:r w:rsidRPr="5A9BD6AA" w:rsidR="5A9BD6AA">
        <w:rPr>
          <w:color w:val="000000" w:themeColor="text1" w:themeTint="FF" w:themeShade="FF"/>
        </w:rPr>
        <w:t xml:space="preserve">年代 </w:t>
      </w:r>
    </w:p>
    <w:p w:rsidRPr="004660FA" w:rsidR="00944351" w:rsidP="5A9BD6AA" w:rsidRDefault="008E2505" w14:paraId="50D01430" w14:textId="610D4090">
      <w:pPr>
        <w:rPr>
          <w:color w:val="000000" w:themeColor="text1" w:themeTint="FF" w:themeShade="FF"/>
        </w:rPr>
      </w:pPr>
      <w:bookmarkStart w:name="GjGa-1648652661965" w:id="91"/>
      <w:bookmarkEnd w:id="91"/>
      <w:r w:rsidRPr="5A9BD6AA" w:rsidR="5A9BD6AA">
        <w:rPr>
          <w:color w:val="000000" w:themeColor="text1" w:themeTint="FF" w:themeShade="FF"/>
        </w:rPr>
        <w:t xml:space="preserve">84. </w:t>
      </w:r>
      <w:r w:rsidRPr="5A9BD6AA" w:rsidR="5A9BD6AA">
        <w:rPr>
          <w:color w:val="000000" w:themeColor="text1" w:themeTint="FF" w:themeShade="FF"/>
        </w:rPr>
        <w:t>宝马</w:t>
      </w:r>
      <w:r w:rsidRPr="5A9BD6AA" w:rsidR="5A9BD6AA">
        <w:rPr>
          <w:color w:val="000000" w:themeColor="text1" w:themeTint="FF" w:themeShade="FF"/>
        </w:rPr>
        <w:t>(BMW)，"The ultimate driving machine</w:t>
      </w:r>
      <w:r w:rsidRPr="5A9BD6AA" w:rsidR="5A9BD6AA">
        <w:rPr>
          <w:color w:val="000000" w:themeColor="text1" w:themeTint="FF" w:themeShade="FF"/>
        </w:rPr>
        <w:t>" “</w:t>
      </w:r>
      <w:r w:rsidRPr="5A9BD6AA" w:rsidR="5A9BD6AA">
        <w:rPr>
          <w:color w:val="000000" w:themeColor="text1" w:themeTint="FF" w:themeShade="FF"/>
        </w:rPr>
        <w:t>终极驾驶机器”，</w:t>
      </w:r>
      <w:r w:rsidRPr="5A9BD6AA" w:rsidR="5A9BD6AA">
        <w:rPr>
          <w:color w:val="000000" w:themeColor="text1" w:themeTint="FF" w:themeShade="FF"/>
        </w:rPr>
        <w:t xml:space="preserve"> Ammirati &amp; Puris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1975</w:t>
      </w:r>
      <w:r w:rsidRPr="5A9BD6AA" w:rsidR="5A9BD6AA">
        <w:rPr>
          <w:color w:val="000000" w:themeColor="text1" w:themeTint="FF" w:themeShade="FF"/>
        </w:rPr>
        <w:t>年</w:t>
      </w:r>
    </w:p>
    <w:p w:rsidR="00944351" w:rsidP="5A9BD6AA" w:rsidRDefault="008E2505" w14:paraId="32D39124" w14:textId="6FAF2858">
      <w:pPr>
        <w:rPr>
          <w:color w:val="000000" w:themeColor="text1" w:themeTint="FF" w:themeShade="FF"/>
        </w:rPr>
      </w:pPr>
      <w:bookmarkStart w:name="BJGr-1648652661967" w:id="92"/>
      <w:bookmarkEnd w:id="92"/>
      <w:r w:rsidRPr="5A9BD6AA" w:rsidR="5A9BD6AA">
        <w:rPr>
          <w:color w:val="000000" w:themeColor="text1" w:themeTint="FF" w:themeShade="FF"/>
        </w:rPr>
        <w:t xml:space="preserve">85. </w:t>
      </w:r>
      <w:r w:rsidRPr="5A9BD6AA" w:rsidR="5A9BD6AA">
        <w:rPr>
          <w:color w:val="000000" w:themeColor="text1" w:themeTint="FF" w:themeShade="FF"/>
        </w:rPr>
        <w:t>德士古公司</w:t>
      </w:r>
      <w:r w:rsidRPr="5A9BD6AA" w:rsidR="5A9BD6AA">
        <w:rPr>
          <w:color w:val="000000" w:themeColor="text1" w:themeTint="FF" w:themeShade="FF"/>
        </w:rPr>
        <w:t>(</w:t>
      </w:r>
      <w:r w:rsidRPr="5A9BD6AA" w:rsidR="5A9BD6AA">
        <w:rPr>
          <w:color w:val="000000" w:themeColor="text1" w:themeTint="FF" w:themeShade="FF"/>
        </w:rPr>
        <w:t>Texaco</w:t>
      </w:r>
      <w:r w:rsidRPr="5A9BD6AA" w:rsidR="5A9BD6AA">
        <w:rPr>
          <w:color w:val="000000" w:themeColor="text1" w:themeTint="FF" w:themeShade="FF"/>
        </w:rPr>
        <w:t>)</w:t>
      </w:r>
      <w:r w:rsidRPr="5A9BD6AA" w:rsidR="5A9BD6AA">
        <w:rPr>
          <w:color w:val="000000" w:themeColor="text1" w:themeTint="FF" w:themeShade="FF"/>
        </w:rPr>
        <w:t>， "</w:t>
      </w:r>
      <w:r w:rsidRPr="5A9BD6AA" w:rsidR="5A9BD6AA">
        <w:rPr>
          <w:color w:val="000000" w:themeColor="text1" w:themeTint="FF" w:themeShade="FF"/>
        </w:rPr>
        <w:t>You can trust your car to the men who wear the star"</w:t>
      </w:r>
    </w:p>
    <w:p w:rsidR="00944351" w:rsidP="5A9BD6AA" w:rsidRDefault="008E2505" w14:paraId="50D01431" w14:textId="31DBC93E">
      <w:pPr>
        <w:pStyle w:val="a"/>
        <w:rPr>
          <w:color w:val="000000" w:themeColor="text1" w:themeTint="FF" w:themeShade="FF"/>
        </w:rPr>
      </w:pPr>
      <w:r w:rsidRPr="5A9BD6AA" w:rsidR="5A9BD6AA">
        <w:rPr>
          <w:color w:val="000000" w:themeColor="text1" w:themeTint="FF" w:themeShade="FF"/>
        </w:rPr>
        <w:t>“你的车可托付给佩戴星</w:t>
      </w:r>
      <w:ins w:author="林 慕空" w:date="2024-07-30T08:11:41.209Z" w:id="840309085">
        <w:r w:rsidRPr="5A9BD6AA" w:rsidR="5A9BD6AA">
          <w:rPr>
            <w:color w:val="000000" w:themeColor="text1" w:themeTint="FF" w:themeShade="FF"/>
          </w:rPr>
          <w:t>标</w:t>
        </w:r>
      </w:ins>
      <w:r w:rsidRPr="5A9BD6AA" w:rsidR="5A9BD6AA">
        <w:rPr>
          <w:color w:val="000000" w:themeColor="text1" w:themeTint="FF" w:themeShade="FF"/>
        </w:rPr>
        <w:t>的人”，</w:t>
      </w:r>
      <w:r w:rsidRPr="5A9BD6AA" w:rsidR="5A9BD6AA">
        <w:rPr>
          <w:color w:val="000000" w:themeColor="text1" w:themeTint="FF" w:themeShade="FF"/>
        </w:rPr>
        <w:t xml:space="preserve"> Benton &amp; </w:t>
      </w:r>
      <w:r w:rsidRPr="5A9BD6AA" w:rsidR="5A9BD6AA">
        <w:rPr>
          <w:color w:val="000000" w:themeColor="text1" w:themeTint="FF" w:themeShade="FF"/>
        </w:rPr>
        <w:t xml:space="preserve">Bowles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40</w:t>
      </w:r>
      <w:r w:rsidRPr="5A9BD6AA" w:rsidR="5A9BD6AA">
        <w:rPr>
          <w:color w:val="000000" w:themeColor="text1" w:themeTint="FF" w:themeShade="FF"/>
        </w:rPr>
        <w:t xml:space="preserve">年代 </w:t>
      </w:r>
    </w:p>
    <w:p w:rsidR="00944351" w:rsidP="5A9BD6AA" w:rsidRDefault="008E2505" w14:paraId="50D01432" w14:textId="54C5C08C">
      <w:pPr>
        <w:rPr>
          <w:color w:val="000000" w:themeColor="text1" w:themeTint="FF" w:themeShade="FF"/>
        </w:rPr>
      </w:pPr>
      <w:bookmarkStart w:name="RoJw-1648652661969" w:id="93"/>
      <w:bookmarkEnd w:id="93"/>
      <w:r w:rsidRPr="5A9BD6AA" w:rsidR="5A9BD6AA">
        <w:rPr>
          <w:color w:val="000000" w:themeColor="text1" w:themeTint="FF" w:themeShade="FF"/>
        </w:rPr>
        <w:t xml:space="preserve">86. </w:t>
      </w:r>
      <w:r w:rsidRPr="5A9BD6AA" w:rsidR="5A9BD6AA">
        <w:rPr>
          <w:color w:val="000000" w:themeColor="text1" w:themeTint="FF" w:themeShade="FF"/>
        </w:rPr>
        <w:t>可口</w:t>
      </w:r>
      <w:r w:rsidRPr="5A9BD6AA" w:rsidR="5A9BD6AA">
        <w:rPr>
          <w:color w:val="000000" w:themeColor="text1" w:themeTint="FF" w:themeShade="FF"/>
        </w:rPr>
        <w:t>可乐 (</w:t>
      </w:r>
      <w:r w:rsidRPr="5A9BD6AA" w:rsidR="5A9BD6AA">
        <w:rPr>
          <w:color w:val="000000" w:themeColor="text1" w:themeTint="FF" w:themeShade="FF"/>
        </w:rPr>
        <w:t>Coca-</w:t>
      </w:r>
      <w:r w:rsidRPr="5A9BD6AA" w:rsidR="5A9BD6AA">
        <w:rPr>
          <w:color w:val="000000" w:themeColor="text1" w:themeTint="FF" w:themeShade="FF"/>
        </w:rPr>
        <w:t>Cola</w:t>
      </w:r>
      <w:r w:rsidRPr="5A9BD6AA" w:rsidR="5A9BD6AA">
        <w:rPr>
          <w:color w:val="000000" w:themeColor="text1" w:themeTint="FF" w:themeShade="FF"/>
        </w:rPr>
        <w:t xml:space="preserve"> )</w:t>
      </w:r>
      <w:r w:rsidRPr="5A9BD6AA" w:rsidR="5A9BD6AA">
        <w:rPr>
          <w:color w:val="000000" w:themeColor="text1" w:themeTint="FF" w:themeShade="FF"/>
        </w:rPr>
        <w:t>，"Always</w:t>
      </w:r>
      <w:r w:rsidRPr="5A9BD6AA" w:rsidR="5A9BD6AA">
        <w:rPr>
          <w:color w:val="000000" w:themeColor="text1" w:themeTint="FF" w:themeShade="FF"/>
        </w:rPr>
        <w:t>" “</w:t>
      </w:r>
      <w:r w:rsidRPr="5A9BD6AA" w:rsidR="5A9BD6AA">
        <w:rPr>
          <w:color w:val="000000" w:themeColor="text1" w:themeTint="FF" w:themeShade="FF"/>
        </w:rPr>
        <w:t>永远的可口可乐”，</w:t>
      </w:r>
      <w:r w:rsidRPr="5A9BD6AA" w:rsidR="5A9BD6AA">
        <w:rPr>
          <w:color w:val="000000" w:themeColor="text1" w:themeTint="FF" w:themeShade="FF"/>
        </w:rPr>
        <w:t xml:space="preserve"> Creative Artists Agency</w:t>
      </w:r>
      <w:r w:rsidRPr="5A9BD6AA" w:rsidR="5A9BD6AA">
        <w:rPr>
          <w:color w:val="000000" w:themeColor="text1" w:themeTint="FF" w:themeShade="FF"/>
        </w:rPr>
        <w:t xml:space="preserve">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1993</w:t>
      </w:r>
      <w:r w:rsidRPr="5A9BD6AA" w:rsidR="5A9BD6AA">
        <w:rPr>
          <w:color w:val="000000" w:themeColor="text1" w:themeTint="FF" w:themeShade="FF"/>
        </w:rPr>
        <w:t>年</w:t>
      </w:r>
    </w:p>
    <w:p w:rsidR="00944351" w:rsidP="5A9BD6AA" w:rsidRDefault="008E2505" w14:paraId="50D01433" w14:textId="43F35FBA">
      <w:pPr>
        <w:rPr>
          <w:color w:val="000000" w:themeColor="text1" w:themeTint="FF" w:themeShade="FF"/>
        </w:rPr>
      </w:pPr>
      <w:bookmarkStart w:name="VMgc-1648652661971" w:id="94"/>
      <w:bookmarkEnd w:id="94"/>
      <w:r w:rsidRPr="5A9BD6AA" w:rsidR="5A9BD6AA">
        <w:rPr>
          <w:color w:val="000000" w:themeColor="text1" w:themeTint="FF" w:themeShade="FF"/>
        </w:rPr>
        <w:t xml:space="preserve">87. </w:t>
      </w:r>
      <w:r w:rsidRPr="5A9BD6AA" w:rsidR="5A9BD6AA">
        <w:rPr>
          <w:color w:val="000000" w:themeColor="text1" w:themeTint="FF" w:themeShade="FF"/>
        </w:rPr>
        <w:t>施乐</w:t>
      </w:r>
      <w:r w:rsidRPr="5A9BD6AA" w:rsidR="5A9BD6AA">
        <w:rPr>
          <w:color w:val="000000" w:themeColor="text1" w:themeTint="FF" w:themeShade="FF"/>
        </w:rPr>
        <w:t>(Xerox)，"It's a miracle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它是个奇迹），</w:t>
      </w:r>
      <w:r w:rsidRPr="5A9BD6AA" w:rsidR="5A9BD6AA">
        <w:rPr>
          <w:color w:val="000000" w:themeColor="text1" w:themeTint="FF" w:themeShade="FF"/>
        </w:rPr>
        <w:t xml:space="preserve"> Needham, Harper &amp; </w:t>
      </w:r>
      <w:r w:rsidRPr="5A9BD6AA" w:rsidR="5A9BD6AA">
        <w:rPr>
          <w:color w:val="000000" w:themeColor="text1" w:themeTint="FF" w:themeShade="FF"/>
        </w:rPr>
        <w:t xml:space="preserve">Steers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1975</w:t>
      </w:r>
      <w:r w:rsidRPr="5A9BD6AA" w:rsidR="5A9BD6AA">
        <w:rPr>
          <w:color w:val="000000" w:themeColor="text1" w:themeTint="FF" w:themeShade="FF"/>
        </w:rPr>
        <w:t>年</w:t>
      </w:r>
    </w:p>
    <w:p w:rsidR="00944351" w:rsidP="5A9BD6AA" w:rsidRDefault="008E2505" w14:paraId="50D01434" w14:textId="548A5D02">
      <w:pPr>
        <w:rPr>
          <w:color w:val="000000" w:themeColor="text1" w:themeTint="FF" w:themeShade="FF"/>
        </w:rPr>
      </w:pPr>
      <w:bookmarkStart w:name="V8Yi-1648652661973" w:id="95"/>
      <w:bookmarkEnd w:id="95"/>
      <w:r w:rsidRPr="5A9BD6AA" w:rsidR="5A9BD6AA">
        <w:rPr>
          <w:color w:val="000000" w:themeColor="text1" w:themeTint="FF" w:themeShade="FF"/>
        </w:rPr>
        <w:t xml:space="preserve">88. </w:t>
      </w:r>
      <w:r w:rsidRPr="5A9BD6AA" w:rsidR="5A9BD6AA">
        <w:rPr>
          <w:color w:val="000000" w:themeColor="text1" w:themeTint="FF" w:themeShade="FF"/>
        </w:rPr>
        <w:t>巴特尔•杰默斯葡萄酒(</w:t>
      </w:r>
      <w:r w:rsidRPr="5A9BD6AA" w:rsidR="5A9BD6AA">
        <w:rPr>
          <w:color w:val="000000" w:themeColor="text1" w:themeTint="FF" w:themeShade="FF"/>
        </w:rPr>
        <w:t xml:space="preserve">Bartles &amp; </w:t>
      </w:r>
      <w:r w:rsidRPr="5A9BD6AA" w:rsidR="5A9BD6AA">
        <w:rPr>
          <w:color w:val="000000" w:themeColor="text1" w:themeTint="FF" w:themeShade="FF"/>
        </w:rPr>
        <w:t>Jaymes)，</w:t>
      </w:r>
      <w:r w:rsidRPr="5A9BD6AA" w:rsidR="5A9BD6AA">
        <w:rPr>
          <w:color w:val="000000" w:themeColor="text1" w:themeTint="FF" w:themeShade="FF"/>
        </w:rPr>
        <w:t>"Frank and Ed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弗兰克和埃德），</w:t>
      </w:r>
      <w:r w:rsidRPr="5A9BD6AA" w:rsidR="5A9BD6AA">
        <w:rPr>
          <w:color w:val="000000" w:themeColor="text1" w:themeTint="FF" w:themeShade="FF"/>
        </w:rPr>
        <w:t xml:space="preserve"> Hal Riney &amp; </w:t>
      </w:r>
      <w:r w:rsidRPr="5A9BD6AA" w:rsidR="5A9BD6AA">
        <w:rPr>
          <w:color w:val="000000" w:themeColor="text1" w:themeTint="FF" w:themeShade="FF"/>
        </w:rPr>
        <w:t xml:space="preserve">Partners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1985</w:t>
      </w:r>
      <w:r w:rsidRPr="5A9BD6AA" w:rsidR="5A9BD6AA">
        <w:rPr>
          <w:color w:val="000000" w:themeColor="text1" w:themeTint="FF" w:themeShade="FF"/>
        </w:rPr>
        <w:t>年</w:t>
      </w:r>
    </w:p>
    <w:p w:rsidR="00944351" w:rsidP="5A9BD6AA" w:rsidRDefault="008E2505" w14:paraId="50D01435" w14:textId="36F3502A">
      <w:pPr>
        <w:rPr>
          <w:color w:val="000000" w:themeColor="text1" w:themeTint="FF" w:themeShade="FF"/>
        </w:rPr>
      </w:pPr>
      <w:bookmarkStart w:name="fOCS-1648652661975" w:id="96"/>
      <w:bookmarkEnd w:id="96"/>
      <w:r w:rsidRPr="5A9BD6AA" w:rsidR="5A9BD6AA">
        <w:rPr>
          <w:color w:val="000000" w:themeColor="text1" w:themeTint="FF" w:themeShade="FF"/>
        </w:rPr>
        <w:t xml:space="preserve">89. </w:t>
      </w:r>
      <w:r w:rsidRPr="5A9BD6AA" w:rsidR="5A9BD6AA">
        <w:rPr>
          <w:color w:val="000000" w:themeColor="text1" w:themeTint="FF" w:themeShade="FF"/>
        </w:rPr>
        <w:t>达能酸奶</w:t>
      </w:r>
      <w:r w:rsidRPr="5A9BD6AA" w:rsidR="5A9BD6AA">
        <w:rPr>
          <w:color w:val="000000" w:themeColor="text1" w:themeTint="FF" w:themeShade="FF"/>
        </w:rPr>
        <w:t xml:space="preserve">(Dannon </w:t>
      </w:r>
      <w:r w:rsidRPr="5A9BD6AA" w:rsidR="5A9BD6AA">
        <w:rPr>
          <w:color w:val="000000" w:themeColor="text1" w:themeTint="FF" w:themeShade="FF"/>
        </w:rPr>
        <w:t>Yogurt)，</w:t>
      </w:r>
      <w:r w:rsidRPr="5A9BD6AA" w:rsidR="5A9BD6AA">
        <w:rPr>
          <w:color w:val="000000" w:themeColor="text1" w:themeTint="FF" w:themeShade="FF"/>
        </w:rPr>
        <w:t>"Old People in Russia</w:t>
      </w:r>
      <w:r w:rsidRPr="5A9BD6AA" w:rsidR="5A9BD6AA">
        <w:rPr>
          <w:color w:val="000000" w:themeColor="text1" w:themeTint="FF" w:themeShade="FF"/>
        </w:rPr>
        <w:t>" “</w:t>
      </w:r>
      <w:r w:rsidRPr="5A9BD6AA" w:rsidR="5A9BD6AA">
        <w:rPr>
          <w:color w:val="000000" w:themeColor="text1" w:themeTint="FF" w:themeShade="FF"/>
        </w:rPr>
        <w:t>俄罗斯的老人</w:t>
      </w:r>
      <w:r w:rsidRPr="5A9BD6AA" w:rsidR="5A9BD6AA">
        <w:rPr>
          <w:color w:val="000000" w:themeColor="text1" w:themeTint="FF" w:themeShade="FF"/>
        </w:rPr>
        <w:t>”，</w:t>
      </w:r>
      <w:r w:rsidRPr="5A9BD6AA" w:rsidR="5A9BD6AA">
        <w:rPr>
          <w:color w:val="000000" w:themeColor="text1" w:themeTint="FF" w:themeShade="FF"/>
        </w:rPr>
        <w:t xml:space="preserve"> Marstellar Inc.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70</w:t>
      </w:r>
      <w:r w:rsidRPr="5A9BD6AA" w:rsidR="5A9BD6AA">
        <w:rPr>
          <w:color w:val="000000" w:themeColor="text1" w:themeTint="FF" w:themeShade="FF"/>
        </w:rPr>
        <w:t xml:space="preserve">年代 </w:t>
      </w:r>
    </w:p>
    <w:p w:rsidR="00944351" w:rsidP="5A9BD6AA" w:rsidRDefault="008E2505" w14:paraId="50D01436" w14:textId="6AEF4F4B">
      <w:pPr>
        <w:rPr>
          <w:color w:val="000000" w:themeColor="text1" w:themeTint="FF" w:themeShade="FF"/>
        </w:rPr>
      </w:pPr>
      <w:bookmarkStart w:name="jDQ4-1648652661977" w:id="97"/>
      <w:bookmarkEnd w:id="97"/>
      <w:r w:rsidRPr="5A9BD6AA" w:rsidR="5A9BD6AA">
        <w:rPr>
          <w:color w:val="000000" w:themeColor="text1" w:themeTint="FF" w:themeShade="FF"/>
        </w:rPr>
        <w:t xml:space="preserve">90. </w:t>
      </w:r>
      <w:r w:rsidRPr="5A9BD6AA" w:rsidR="5A9BD6AA">
        <w:rPr>
          <w:color w:val="000000" w:themeColor="text1" w:themeTint="FF" w:themeShade="FF"/>
        </w:rPr>
        <w:t>沃尔沃</w:t>
      </w:r>
      <w:r w:rsidRPr="5A9BD6AA" w:rsidR="5A9BD6AA">
        <w:rPr>
          <w:color w:val="000000" w:themeColor="text1" w:themeTint="FF" w:themeShade="FF"/>
        </w:rPr>
        <w:t>(Volvo)，” Average life of a car in Sweden””</w:t>
      </w:r>
      <w:r w:rsidRPr="5A9BD6AA" w:rsidR="5A9BD6AA">
        <w:rPr>
          <w:color w:val="000000" w:themeColor="text1" w:themeTint="FF" w:themeShade="FF"/>
        </w:rPr>
        <w:t>车在瑞典的平均寿命</w:t>
      </w:r>
      <w:r w:rsidRPr="5A9BD6AA" w:rsidR="5A9BD6AA">
        <w:rPr>
          <w:color w:val="000000" w:themeColor="text1" w:themeTint="FF" w:themeShade="FF"/>
        </w:rPr>
        <w:t>”，</w:t>
      </w:r>
      <w:r w:rsidRPr="5A9BD6AA" w:rsidR="5A9BD6AA">
        <w:rPr>
          <w:color w:val="000000" w:themeColor="text1" w:themeTint="FF" w:themeShade="FF"/>
        </w:rPr>
        <w:t xml:space="preserve"> Scali, McCabe, Sloves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60</w:t>
      </w:r>
      <w:r w:rsidRPr="5A9BD6AA" w:rsidR="5A9BD6AA">
        <w:rPr>
          <w:color w:val="000000" w:themeColor="text1" w:themeTint="FF" w:themeShade="FF"/>
        </w:rPr>
        <w:t xml:space="preserve">年代 </w:t>
      </w:r>
    </w:p>
    <w:p w:rsidR="00944351" w:rsidP="5A9BD6AA" w:rsidRDefault="008E2505" w14:paraId="50D01437" w14:textId="28A31261">
      <w:pPr>
        <w:rPr>
          <w:color w:val="000000" w:themeColor="text1" w:themeTint="FF" w:themeShade="FF"/>
        </w:rPr>
      </w:pPr>
      <w:bookmarkStart w:name="oLdr-1648652661979" w:id="98"/>
      <w:bookmarkEnd w:id="98"/>
      <w:r w:rsidRPr="5A9BD6AA" w:rsidR="5A9BD6AA">
        <w:rPr>
          <w:color w:val="000000" w:themeColor="text1" w:themeTint="FF" w:themeShade="FF"/>
        </w:rPr>
        <w:t>91. 6</w:t>
      </w:r>
      <w:r w:rsidRPr="5A9BD6AA" w:rsidR="5A9BD6AA">
        <w:rPr>
          <w:color w:val="000000" w:themeColor="text1" w:themeTint="FF" w:themeShade="FF"/>
        </w:rPr>
        <w:t>号汽车旅馆</w:t>
      </w:r>
      <w:r w:rsidRPr="5A9BD6AA" w:rsidR="5A9BD6AA">
        <w:rPr>
          <w:color w:val="000000" w:themeColor="text1" w:themeTint="FF" w:themeShade="FF"/>
        </w:rPr>
        <w:t xml:space="preserve">(Motel </w:t>
      </w:r>
      <w:r w:rsidRPr="5A9BD6AA" w:rsidR="5A9BD6AA">
        <w:rPr>
          <w:color w:val="000000" w:themeColor="text1" w:themeTint="FF" w:themeShade="FF"/>
        </w:rPr>
        <w:t>6)，</w:t>
      </w:r>
      <w:r w:rsidRPr="5A9BD6AA" w:rsidR="5A9BD6AA">
        <w:rPr>
          <w:color w:val="000000" w:themeColor="text1" w:themeTint="FF" w:themeShade="FF"/>
        </w:rPr>
        <w:t>"We'll leave a light on for you" “</w:t>
      </w:r>
      <w:r w:rsidRPr="5A9BD6AA" w:rsidR="5A9BD6AA">
        <w:rPr>
          <w:color w:val="000000" w:themeColor="text1" w:themeTint="FF" w:themeShade="FF"/>
        </w:rPr>
        <w:t>始终为你亮灯”，</w:t>
      </w:r>
      <w:r w:rsidRPr="5A9BD6AA" w:rsidR="5A9BD6AA">
        <w:rPr>
          <w:color w:val="000000" w:themeColor="text1" w:themeTint="FF" w:themeShade="FF"/>
        </w:rPr>
        <w:t xml:space="preserve"> Richards </w:t>
      </w:r>
      <w:r w:rsidRPr="5A9BD6AA" w:rsidR="5A9BD6AA">
        <w:rPr>
          <w:color w:val="000000" w:themeColor="text1" w:themeTint="FF" w:themeShade="FF"/>
        </w:rPr>
        <w:t xml:space="preserve">Group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1988</w:t>
      </w:r>
      <w:r w:rsidRPr="5A9BD6AA" w:rsidR="5A9BD6AA">
        <w:rPr>
          <w:color w:val="000000" w:themeColor="text1" w:themeTint="FF" w:themeShade="FF"/>
        </w:rPr>
        <w:t>年</w:t>
      </w:r>
    </w:p>
    <w:p w:rsidR="00944351" w:rsidP="5A9BD6AA" w:rsidRDefault="008E2505" w14:paraId="50D01438" w14:textId="5758C654">
      <w:pPr>
        <w:rPr>
          <w:color w:val="000000" w:themeColor="text1" w:themeTint="FF" w:themeShade="FF"/>
        </w:rPr>
      </w:pPr>
      <w:bookmarkStart w:name="yL8w-1648652661981" w:id="99"/>
      <w:bookmarkEnd w:id="99"/>
      <w:r w:rsidRPr="5A9BD6AA" w:rsidR="5A9BD6AA">
        <w:rPr>
          <w:color w:val="000000" w:themeColor="text1" w:themeTint="FF" w:themeShade="FF"/>
        </w:rPr>
        <w:t>92.</w:t>
      </w:r>
      <w:r w:rsidRPr="5A9BD6AA" w:rsidR="5A9BD6AA">
        <w:rPr>
          <w:color w:val="000000" w:themeColor="text1" w:themeTint="FF" w:themeShade="FF"/>
        </w:rPr>
        <w:t>果冻(</w:t>
      </w:r>
      <w:r w:rsidRPr="5A9BD6AA" w:rsidR="5A9BD6AA">
        <w:rPr>
          <w:color w:val="000000" w:themeColor="text1" w:themeTint="FF" w:themeShade="FF"/>
        </w:rPr>
        <w:t>Jell-</w:t>
      </w:r>
      <w:r w:rsidRPr="5A9BD6AA" w:rsidR="5A9BD6AA">
        <w:rPr>
          <w:color w:val="000000" w:themeColor="text1" w:themeTint="FF" w:themeShade="FF"/>
        </w:rPr>
        <w:t>O)，</w:t>
      </w:r>
      <w:r w:rsidRPr="5A9BD6AA" w:rsidR="5A9BD6AA">
        <w:rPr>
          <w:color w:val="000000" w:themeColor="text1" w:themeTint="FF" w:themeShade="FF"/>
        </w:rPr>
        <w:t xml:space="preserve">”Bill Cosby with </w:t>
      </w:r>
      <w:r w:rsidRPr="5A9BD6AA" w:rsidR="5A9BD6AA">
        <w:rPr>
          <w:color w:val="000000" w:themeColor="text1" w:themeTint="FF" w:themeShade="FF"/>
        </w:rPr>
        <w:t>kids”（</w:t>
      </w:r>
      <w:r w:rsidRPr="5A9BD6AA" w:rsidR="5A9BD6AA">
        <w:rPr>
          <w:color w:val="000000" w:themeColor="text1" w:themeTint="FF" w:themeShade="FF"/>
        </w:rPr>
        <w:t>比尔•考斯比和孩子们</w:t>
      </w:r>
      <w:r w:rsidRPr="5A9BD6AA" w:rsidR="5A9BD6AA">
        <w:rPr>
          <w:color w:val="000000" w:themeColor="text1" w:themeTint="FF" w:themeShade="FF"/>
        </w:rPr>
        <w:t xml:space="preserve">）， Young &amp; </w:t>
      </w:r>
      <w:r w:rsidRPr="5A9BD6AA" w:rsidR="5A9BD6AA">
        <w:rPr>
          <w:color w:val="000000" w:themeColor="text1" w:themeTint="FF" w:themeShade="FF"/>
        </w:rPr>
        <w:t xml:space="preserve">Rubicam 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1975</w:t>
      </w:r>
      <w:r w:rsidRPr="5A9BD6AA" w:rsidR="5A9BD6AA">
        <w:rPr>
          <w:color w:val="000000" w:themeColor="text1" w:themeTint="FF" w:themeShade="FF"/>
        </w:rPr>
        <w:t>年</w:t>
      </w:r>
    </w:p>
    <w:p w:rsidR="00944351" w:rsidP="5A9BD6AA" w:rsidRDefault="008E2505" w14:paraId="50D01439" w14:textId="7F87EE25">
      <w:pPr>
        <w:pStyle w:val="a"/>
        <w:rPr>
          <w:color w:val="000000" w:themeColor="text1" w:themeTint="FF" w:themeShade="FF"/>
        </w:rPr>
      </w:pPr>
      <w:bookmarkStart w:name="Jxdc-1648652661983" w:id="100"/>
      <w:bookmarkEnd w:id="100"/>
      <w:r w:rsidRPr="5A9BD6AA" w:rsidR="5A9BD6AA">
        <w:rPr>
          <w:color w:val="000000" w:themeColor="text1" w:themeTint="FF" w:themeShade="FF"/>
        </w:rPr>
        <w:t xml:space="preserve">93. </w:t>
      </w:r>
      <w:r w:rsidRPr="5A9BD6AA" w:rsidR="5A9BD6AA">
        <w:rPr>
          <w:color w:val="000000" w:themeColor="text1" w:themeTint="FF" w:themeShade="FF"/>
        </w:rPr>
        <w:t>IBM，”Chaplin's</w:t>
      </w:r>
      <w:r w:rsidRPr="5A9BD6AA" w:rsidR="5A9BD6AA">
        <w:rPr>
          <w:color w:val="000000" w:themeColor="text1" w:themeTint="FF" w:themeShade="FF"/>
        </w:rPr>
        <w:t xml:space="preserve"> Little Tramp </w:t>
      </w:r>
      <w:r w:rsidRPr="5A9BD6AA" w:rsidR="5A9BD6AA">
        <w:rPr>
          <w:color w:val="000000" w:themeColor="text1" w:themeTint="FF" w:themeShade="FF"/>
        </w:rPr>
        <w:t>character</w:t>
      </w:r>
      <w:r w:rsidRPr="5A9BD6AA" w:rsidR="5A9BD6AA">
        <w:rPr>
          <w:color w:val="000000" w:themeColor="text1" w:themeTint="FF" w:themeShade="FF"/>
        </w:rPr>
        <w:t>”“</w:t>
      </w:r>
      <w:r w:rsidRPr="5A9BD6AA" w:rsidR="5A9BD6AA">
        <w:rPr>
          <w:color w:val="000000" w:themeColor="text1" w:themeTint="FF" w:themeShade="FF"/>
        </w:rPr>
        <w:t>小丑卓别林</w:t>
      </w:r>
      <w:r w:rsidRPr="5A9BD6AA" w:rsidR="5A9BD6AA">
        <w:rPr>
          <w:color w:val="000000" w:themeColor="text1" w:themeTint="FF" w:themeShade="FF"/>
        </w:rPr>
        <w:t>”，</w:t>
      </w:r>
      <w:r w:rsidRPr="5A9BD6AA" w:rsidR="5A9BD6AA">
        <w:rPr>
          <w:color w:val="000000" w:themeColor="text1" w:themeTint="FF" w:themeShade="FF"/>
        </w:rPr>
        <w:t xml:space="preserve"> Lord, Geller, Federico, </w:t>
      </w:r>
      <w:r w:rsidRPr="5A9BD6AA" w:rsidR="5A9BD6AA">
        <w:rPr>
          <w:color w:val="000000" w:themeColor="text1" w:themeTint="FF" w:themeShade="FF"/>
        </w:rPr>
        <w:t>EinsteinLord</w:t>
      </w:r>
      <w:r w:rsidRPr="5A9BD6AA" w:rsidR="5A9BD6AA">
        <w:rPr>
          <w:color w:val="000000" w:themeColor="text1" w:themeTint="FF" w:themeShade="FF"/>
        </w:rPr>
        <w:t>, Geller, Federico, Einstein ，1982年</w:t>
      </w:r>
    </w:p>
    <w:p w:rsidR="00944351" w:rsidP="5A9BD6AA" w:rsidRDefault="008E2505" w14:paraId="50D0143A" w14:textId="111DBA07">
      <w:pPr>
        <w:rPr>
          <w:color w:val="000000" w:themeColor="text1" w:themeTint="FF" w:themeShade="FF"/>
        </w:rPr>
      </w:pPr>
      <w:bookmarkStart w:name="0Ksf-1648652661985" w:id="101"/>
      <w:bookmarkEnd w:id="101"/>
      <w:r w:rsidRPr="5A9BD6AA" w:rsidR="5A9BD6AA">
        <w:rPr>
          <w:color w:val="000000" w:themeColor="text1" w:themeTint="FF" w:themeShade="FF"/>
        </w:rPr>
        <w:t xml:space="preserve">94. </w:t>
      </w:r>
      <w:r w:rsidRPr="5A9BD6AA" w:rsidR="5A9BD6AA">
        <w:rPr>
          <w:color w:val="000000" w:themeColor="text1" w:themeTint="FF" w:themeShade="FF"/>
        </w:rPr>
        <w:t>美国旅行者箱包</w:t>
      </w:r>
      <w:r w:rsidRPr="5A9BD6AA" w:rsidR="5A9BD6AA">
        <w:rPr>
          <w:color w:val="000000" w:themeColor="text1" w:themeTint="FF" w:themeShade="FF"/>
        </w:rPr>
        <w:t xml:space="preserve">(American </w:t>
      </w:r>
      <w:r w:rsidRPr="5A9BD6AA" w:rsidR="5A9BD6AA">
        <w:rPr>
          <w:color w:val="000000" w:themeColor="text1" w:themeTint="FF" w:themeShade="FF"/>
        </w:rPr>
        <w:t>Tourister)，</w:t>
      </w:r>
      <w:r w:rsidRPr="5A9BD6AA" w:rsidR="5A9BD6AA">
        <w:rPr>
          <w:color w:val="000000" w:themeColor="text1" w:themeTint="FF" w:themeShade="FF"/>
        </w:rPr>
        <w:t xml:space="preserve">”The </w:t>
      </w:r>
      <w:r w:rsidRPr="5A9BD6AA" w:rsidR="5A9BD6AA">
        <w:rPr>
          <w:color w:val="000000" w:themeColor="text1" w:themeTint="FF" w:themeShade="FF"/>
        </w:rPr>
        <w:t>Gorilla”（</w:t>
      </w:r>
      <w:r w:rsidRPr="5A9BD6AA" w:rsidR="5A9BD6AA">
        <w:rPr>
          <w:color w:val="000000" w:themeColor="text1" w:themeTint="FF" w:themeShade="FF"/>
        </w:rPr>
        <w:t>大猩猩）</w:t>
      </w:r>
      <w:r w:rsidRPr="5A9BD6AA" w:rsidR="5A9BD6AA">
        <w:rPr>
          <w:color w:val="000000" w:themeColor="text1" w:themeTint="FF" w:themeShade="FF"/>
        </w:rPr>
        <w:t>，DDB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60</w:t>
      </w:r>
      <w:r w:rsidRPr="5A9BD6AA" w:rsidR="5A9BD6AA">
        <w:rPr>
          <w:color w:val="000000" w:themeColor="text1" w:themeTint="FF" w:themeShade="FF"/>
        </w:rPr>
        <w:t>年代晚期</w:t>
      </w:r>
    </w:p>
    <w:p w:rsidR="00944351" w:rsidP="5A9BD6AA" w:rsidRDefault="008E2505" w14:paraId="50D0143B" w14:textId="6E4F20E7">
      <w:pPr>
        <w:rPr>
          <w:color w:val="000000" w:themeColor="text1" w:themeTint="FF" w:themeShade="FF"/>
        </w:rPr>
      </w:pPr>
      <w:bookmarkStart w:name="0quF-1648652661987" w:id="102"/>
      <w:bookmarkEnd w:id="102"/>
      <w:r w:rsidRPr="5A9BD6AA" w:rsidR="5A9BD6AA">
        <w:rPr>
          <w:color w:val="000000" w:themeColor="text1" w:themeTint="FF" w:themeShade="FF"/>
        </w:rPr>
        <w:t xml:space="preserve">95. </w:t>
      </w:r>
      <w:r w:rsidRPr="5A9BD6AA" w:rsidR="5A9BD6AA">
        <w:rPr>
          <w:color w:val="000000" w:themeColor="text1" w:themeTint="FF" w:themeShade="FF"/>
        </w:rPr>
        <w:t>赞宝除臭剂</w:t>
      </w:r>
      <w:r w:rsidRPr="5A9BD6AA" w:rsidR="5A9BD6AA">
        <w:rPr>
          <w:color w:val="000000" w:themeColor="text1" w:themeTint="FF" w:themeShade="FF"/>
        </w:rPr>
        <w:t>(</w:t>
      </w:r>
      <w:r w:rsidRPr="5A9BD6AA" w:rsidR="5A9BD6AA">
        <w:rPr>
          <w:color w:val="000000" w:themeColor="text1" w:themeTint="FF" w:themeShade="FF"/>
        </w:rPr>
        <w:t xml:space="preserve">Right </w:t>
      </w:r>
      <w:r w:rsidRPr="5A9BD6AA" w:rsidR="5A9BD6AA">
        <w:rPr>
          <w:color w:val="000000" w:themeColor="text1" w:themeTint="FF" w:themeShade="FF"/>
        </w:rPr>
        <w:t>Guard)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"</w:t>
      </w:r>
      <w:r w:rsidRPr="5A9BD6AA" w:rsidR="5A9BD6AA">
        <w:rPr>
          <w:color w:val="000000" w:themeColor="text1" w:themeTint="FF" w:themeShade="FF"/>
        </w:rPr>
        <w:t>Medecine</w:t>
      </w:r>
      <w:r w:rsidRPr="5A9BD6AA" w:rsidR="5A9BD6AA">
        <w:rPr>
          <w:color w:val="000000" w:themeColor="text1" w:themeTint="FF" w:themeShade="FF"/>
        </w:rPr>
        <w:t xml:space="preserve"> Cabinet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药柜</w:t>
      </w:r>
      <w:r w:rsidRPr="5A9BD6AA" w:rsidR="5A9BD6AA">
        <w:rPr>
          <w:color w:val="000000" w:themeColor="text1" w:themeTint="FF" w:themeShade="FF"/>
        </w:rPr>
        <w:t>），</w:t>
      </w:r>
      <w:r w:rsidRPr="5A9BD6AA" w:rsidR="5A9BD6AA">
        <w:rPr>
          <w:color w:val="000000" w:themeColor="text1" w:themeTint="FF" w:themeShade="FF"/>
        </w:rPr>
        <w:t>BBDO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60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3C" w14:textId="5B6684C2">
      <w:pPr>
        <w:rPr>
          <w:color w:val="000000" w:themeColor="text1" w:themeTint="FF" w:themeShade="FF"/>
        </w:rPr>
      </w:pPr>
      <w:bookmarkStart w:name="aIZn-1648652661989" w:id="103"/>
      <w:bookmarkEnd w:id="103"/>
      <w:r w:rsidRPr="5A9BD6AA" w:rsidR="5A9BD6AA">
        <w:rPr>
          <w:color w:val="000000" w:themeColor="text1" w:themeTint="FF" w:themeShade="FF"/>
        </w:rPr>
        <w:t xml:space="preserve">96. </w:t>
      </w:r>
      <w:r w:rsidRPr="5A9BD6AA" w:rsidR="5A9BD6AA">
        <w:rPr>
          <w:color w:val="000000" w:themeColor="text1" w:themeTint="FF" w:themeShade="FF"/>
        </w:rPr>
        <w:t>梅宝</w:t>
      </w:r>
      <w:r w:rsidRPr="5A9BD6AA" w:rsidR="5A9BD6AA">
        <w:rPr>
          <w:color w:val="000000" w:themeColor="text1" w:themeTint="FF" w:themeShade="FF"/>
        </w:rPr>
        <w:t>(</w:t>
      </w:r>
      <w:r w:rsidRPr="5A9BD6AA" w:rsidR="5A9BD6AA">
        <w:rPr>
          <w:color w:val="000000" w:themeColor="text1" w:themeTint="FF" w:themeShade="FF"/>
        </w:rPr>
        <w:t>Maypo</w:t>
      </w:r>
      <w:r w:rsidRPr="5A9BD6AA" w:rsidR="5A9BD6AA">
        <w:rPr>
          <w:color w:val="000000" w:themeColor="text1" w:themeTint="FF" w:themeShade="FF"/>
        </w:rPr>
        <w:t xml:space="preserve">)，"I want my </w:t>
      </w:r>
      <w:r w:rsidRPr="5A9BD6AA" w:rsidR="5A9BD6AA">
        <w:rPr>
          <w:color w:val="000000" w:themeColor="text1" w:themeTint="FF" w:themeShade="FF"/>
        </w:rPr>
        <w:t>Maypo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我要我的梅宝），</w:t>
      </w:r>
      <w:r w:rsidRPr="5A9BD6AA" w:rsidR="5A9BD6AA">
        <w:rPr>
          <w:color w:val="000000" w:themeColor="text1" w:themeTint="FF" w:themeShade="FF"/>
        </w:rPr>
        <w:t xml:space="preserve"> Fletcher, Calkins &amp; Holden</w:t>
      </w:r>
      <w:r w:rsidRPr="5A9BD6AA" w:rsidR="5A9BD6AA">
        <w:rPr>
          <w:color w:val="000000" w:themeColor="text1" w:themeTint="FF" w:themeShade="FF"/>
        </w:rPr>
        <w:t xml:space="preserve"> ，</w:t>
      </w:r>
      <w:r w:rsidRPr="5A9BD6AA" w:rsidR="5A9BD6AA">
        <w:rPr>
          <w:color w:val="000000" w:themeColor="text1" w:themeTint="FF" w:themeShade="FF"/>
        </w:rPr>
        <w:t>20</w:t>
      </w:r>
      <w:r w:rsidRPr="5A9BD6AA" w:rsidR="5A9BD6AA">
        <w:rPr>
          <w:color w:val="000000" w:themeColor="text1" w:themeTint="FF" w:themeShade="FF"/>
        </w:rPr>
        <w:t>世纪</w:t>
      </w:r>
      <w:r w:rsidRPr="5A9BD6AA" w:rsidR="5A9BD6AA">
        <w:rPr>
          <w:color w:val="000000" w:themeColor="text1" w:themeTint="FF" w:themeShade="FF"/>
        </w:rPr>
        <w:t>60</w:t>
      </w:r>
      <w:r w:rsidRPr="5A9BD6AA" w:rsidR="5A9BD6AA">
        <w:rPr>
          <w:color w:val="000000" w:themeColor="text1" w:themeTint="FF" w:themeShade="FF"/>
        </w:rPr>
        <w:t>年代</w:t>
      </w:r>
    </w:p>
    <w:p w:rsidR="00944351" w:rsidP="5A9BD6AA" w:rsidRDefault="008E2505" w14:paraId="50D0143D" w14:textId="3EB26897">
      <w:pPr>
        <w:rPr>
          <w:color w:val="000000" w:themeColor="text1" w:themeTint="FF" w:themeShade="FF"/>
        </w:rPr>
      </w:pPr>
      <w:bookmarkStart w:name="4g9j-1648652661991" w:id="104"/>
      <w:bookmarkEnd w:id="104"/>
      <w:r w:rsidRPr="5A9BD6AA" w:rsidR="5A9BD6AA">
        <w:rPr>
          <w:color w:val="000000" w:themeColor="text1" w:themeTint="FF" w:themeShade="FF"/>
        </w:rPr>
        <w:t xml:space="preserve">97. </w:t>
      </w:r>
      <w:r w:rsidRPr="5A9BD6AA" w:rsidR="5A9BD6AA">
        <w:rPr>
          <w:color w:val="000000" w:themeColor="text1" w:themeTint="FF" w:themeShade="FF"/>
        </w:rPr>
        <w:t>百服宁</w:t>
      </w:r>
      <w:r w:rsidRPr="5A9BD6AA" w:rsidR="5A9BD6AA">
        <w:rPr>
          <w:color w:val="000000" w:themeColor="text1" w:themeTint="FF" w:themeShade="FF"/>
        </w:rPr>
        <w:t>(</w:t>
      </w:r>
      <w:r w:rsidRPr="5A9BD6AA" w:rsidR="5A9BD6AA">
        <w:rPr>
          <w:color w:val="000000" w:themeColor="text1" w:themeTint="FF" w:themeShade="FF"/>
        </w:rPr>
        <w:t>Bufferin</w:t>
      </w:r>
      <w:r w:rsidRPr="5A9BD6AA" w:rsidR="5A9BD6AA">
        <w:rPr>
          <w:color w:val="000000" w:themeColor="text1" w:themeTint="FF" w:themeShade="FF"/>
        </w:rPr>
        <w:t xml:space="preserve">)，” Pounding </w:t>
      </w:r>
      <w:r w:rsidRPr="5A9BD6AA" w:rsidR="5A9BD6AA">
        <w:rPr>
          <w:color w:val="000000" w:themeColor="text1" w:themeTint="FF" w:themeShade="FF"/>
        </w:rPr>
        <w:t>heartbeat”（</w:t>
      </w:r>
      <w:r w:rsidRPr="5A9BD6AA" w:rsidR="5A9BD6AA">
        <w:rPr>
          <w:color w:val="000000" w:themeColor="text1" w:themeTint="FF" w:themeShade="FF"/>
        </w:rPr>
        <w:t>強有力的心跳</w:t>
      </w:r>
      <w:r w:rsidRPr="5A9BD6AA" w:rsidR="5A9BD6AA">
        <w:rPr>
          <w:color w:val="000000" w:themeColor="text1" w:themeTint="FF" w:themeShade="FF"/>
        </w:rPr>
        <w:t>）， Young &amp; Rubicam</w:t>
      </w:r>
      <w:r w:rsidRPr="5A9BD6AA" w:rsidR="5A9BD6AA">
        <w:rPr>
          <w:color w:val="000000" w:themeColor="text1" w:themeTint="FF" w:themeShade="FF"/>
        </w:rPr>
        <w:t xml:space="preserve"> ，</w:t>
      </w:r>
      <w:r w:rsidRPr="5A9BD6AA" w:rsidR="5A9BD6AA">
        <w:rPr>
          <w:color w:val="000000" w:themeColor="text1" w:themeTint="FF" w:themeShade="FF"/>
        </w:rPr>
        <w:t>1960</w:t>
      </w:r>
      <w:r w:rsidRPr="5A9BD6AA" w:rsidR="5A9BD6AA">
        <w:rPr>
          <w:color w:val="000000" w:themeColor="text1" w:themeTint="FF" w:themeShade="FF"/>
        </w:rPr>
        <w:t>年</w:t>
      </w:r>
    </w:p>
    <w:p w:rsidR="00944351" w:rsidP="5A9BD6AA" w:rsidRDefault="008E2505" w14:paraId="50D0143E" w14:textId="25E55885">
      <w:pPr>
        <w:pStyle w:val="a"/>
        <w:rPr>
          <w:color w:val="000000" w:themeColor="text1" w:themeTint="FF" w:themeShade="FF"/>
        </w:rPr>
      </w:pPr>
      <w:bookmarkStart w:name="qAXR-1648652661993" w:id="105"/>
      <w:bookmarkEnd w:id="105"/>
      <w:r w:rsidRPr="5A9BD6AA" w:rsidR="5A9BD6AA">
        <w:rPr>
          <w:color w:val="000000" w:themeColor="text1" w:themeTint="FF" w:themeShade="FF"/>
        </w:rPr>
        <w:t xml:space="preserve">98. </w:t>
      </w:r>
      <w:r w:rsidRPr="5A9BD6AA" w:rsidR="5A9BD6AA">
        <w:rPr>
          <w:color w:val="000000" w:themeColor="text1" w:themeTint="FF" w:themeShade="FF"/>
        </w:rPr>
        <w:t>箭牌衬衫</w:t>
      </w:r>
      <w:r w:rsidRPr="5A9BD6AA" w:rsidR="5A9BD6AA">
        <w:rPr>
          <w:color w:val="000000" w:themeColor="text1" w:themeTint="FF" w:themeShade="FF"/>
        </w:rPr>
        <w:t xml:space="preserve">(Arrow </w:t>
      </w:r>
      <w:r w:rsidRPr="5A9BD6AA" w:rsidR="5A9BD6AA">
        <w:rPr>
          <w:color w:val="000000" w:themeColor="text1" w:themeTint="FF" w:themeShade="FF"/>
        </w:rPr>
        <w:t>Shirts)，</w:t>
      </w:r>
      <w:r w:rsidRPr="5A9BD6AA" w:rsidR="5A9BD6AA">
        <w:rPr>
          <w:color w:val="000000" w:themeColor="text1" w:themeTint="FF" w:themeShade="FF"/>
        </w:rPr>
        <w:t>"My friend, Joe Holmes, is now a horse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我的朋友乔•霍尔姆斯，（穿箭牌）如同马），</w:t>
      </w:r>
      <w:r w:rsidRPr="5A9BD6AA" w:rsidR="5A9BD6AA">
        <w:rPr>
          <w:color w:val="000000" w:themeColor="text1" w:themeTint="FF" w:themeShade="FF"/>
        </w:rPr>
        <w:t xml:space="preserve"> Young &amp; Rubicam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1938</w:t>
      </w:r>
      <w:r w:rsidRPr="5A9BD6AA" w:rsidR="5A9BD6AA">
        <w:rPr>
          <w:color w:val="000000" w:themeColor="text1" w:themeTint="FF" w:themeShade="FF"/>
        </w:rPr>
        <w:t>年</w:t>
      </w:r>
    </w:p>
    <w:p w:rsidR="00944351" w:rsidP="5A9BD6AA" w:rsidRDefault="008E2505" w14:paraId="50D0143F" w14:textId="0F231A8E">
      <w:pPr>
        <w:rPr>
          <w:color w:val="000000" w:themeColor="text1" w:themeTint="FF" w:themeShade="FF"/>
        </w:rPr>
      </w:pPr>
      <w:bookmarkStart w:name="c0kK-1648652661995" w:id="106"/>
      <w:bookmarkEnd w:id="106"/>
      <w:r w:rsidRPr="5A9BD6AA" w:rsidR="5A9BD6AA">
        <w:rPr>
          <w:color w:val="000000" w:themeColor="text1" w:themeTint="FF" w:themeShade="FF"/>
        </w:rPr>
        <w:t xml:space="preserve">99. </w:t>
      </w:r>
      <w:r w:rsidRPr="5A9BD6AA" w:rsidR="5A9BD6AA">
        <w:rPr>
          <w:color w:val="000000" w:themeColor="text1" w:themeTint="FF" w:themeShade="FF"/>
        </w:rPr>
        <w:t>扬•罗必凯自身广告</w:t>
      </w:r>
      <w:r w:rsidRPr="5A9BD6AA" w:rsidR="5A9BD6AA">
        <w:rPr>
          <w:color w:val="000000" w:themeColor="text1" w:themeTint="FF" w:themeShade="FF"/>
        </w:rPr>
        <w:t xml:space="preserve">(Young &amp; </w:t>
      </w:r>
      <w:r w:rsidRPr="5A9BD6AA" w:rsidR="5A9BD6AA">
        <w:rPr>
          <w:color w:val="000000" w:themeColor="text1" w:themeTint="FF" w:themeShade="FF"/>
        </w:rPr>
        <w:t>Rubicam)，</w:t>
      </w:r>
      <w:r w:rsidRPr="5A9BD6AA" w:rsidR="5A9BD6AA">
        <w:rPr>
          <w:color w:val="000000" w:themeColor="text1" w:themeTint="FF" w:themeShade="FF"/>
        </w:rPr>
        <w:t>"Impact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震撼），</w:t>
      </w:r>
      <w:r w:rsidRPr="5A9BD6AA" w:rsidR="5A9BD6AA">
        <w:rPr>
          <w:color w:val="000000" w:themeColor="text1" w:themeTint="FF" w:themeShade="FF"/>
        </w:rPr>
        <w:t xml:space="preserve"> Young &amp; Rubicam 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1930</w:t>
      </w:r>
      <w:r w:rsidRPr="5A9BD6AA" w:rsidR="5A9BD6AA">
        <w:rPr>
          <w:color w:val="000000" w:themeColor="text1" w:themeTint="FF" w:themeShade="FF"/>
        </w:rPr>
        <w:t>年</w:t>
      </w:r>
    </w:p>
    <w:p w:rsidR="00944351" w:rsidP="5A9BD6AA" w:rsidRDefault="008E2505" w14:paraId="50D01440" w14:textId="71213D22">
      <w:pPr>
        <w:rPr>
          <w:color w:val="000000" w:themeColor="text1" w:themeTint="FF" w:themeShade="FF"/>
        </w:rPr>
      </w:pPr>
      <w:bookmarkStart w:name="X0cM-1648652661997" w:id="107"/>
      <w:bookmarkEnd w:id="107"/>
      <w:r w:rsidRPr="5A9BD6AA" w:rsidR="5A9BD6AA">
        <w:rPr>
          <w:color w:val="000000" w:themeColor="text1" w:themeTint="FF" w:themeShade="FF"/>
        </w:rPr>
        <w:t xml:space="preserve">100. </w:t>
      </w:r>
      <w:r w:rsidRPr="5A9BD6AA" w:rsidR="5A9BD6AA">
        <w:rPr>
          <w:color w:val="000000" w:themeColor="text1" w:themeTint="FF" w:themeShade="FF"/>
        </w:rPr>
        <w:t>林登•约翰逊竞选美国总统</w:t>
      </w:r>
      <w:r w:rsidRPr="5A9BD6AA" w:rsidR="5A9BD6AA">
        <w:rPr>
          <w:color w:val="000000" w:themeColor="text1" w:themeTint="FF" w:themeShade="FF"/>
        </w:rPr>
        <w:t xml:space="preserve">(Lyndon Johnson for </w:t>
      </w:r>
      <w:r w:rsidRPr="5A9BD6AA" w:rsidR="5A9BD6AA">
        <w:rPr>
          <w:color w:val="000000" w:themeColor="text1" w:themeTint="FF" w:themeShade="FF"/>
        </w:rPr>
        <w:t>Presiden</w:t>
      </w:r>
      <w:r w:rsidRPr="5A9BD6AA" w:rsidR="5A9BD6AA">
        <w:rPr>
          <w:color w:val="000000" w:themeColor="text1" w:themeTint="FF" w:themeShade="FF"/>
        </w:rPr>
        <w:t>)，"Daisy</w:t>
      </w:r>
      <w:r w:rsidRPr="5A9BD6AA" w:rsidR="5A9BD6AA">
        <w:rPr>
          <w:color w:val="000000" w:themeColor="text1" w:themeTint="FF" w:themeShade="FF"/>
        </w:rPr>
        <w:t>" （</w:t>
      </w:r>
      <w:r w:rsidRPr="5A9BD6AA" w:rsidR="5A9BD6AA">
        <w:rPr>
          <w:color w:val="000000" w:themeColor="text1" w:themeTint="FF" w:themeShade="FF"/>
        </w:rPr>
        <w:t>雏菊），</w:t>
      </w:r>
      <w:r w:rsidRPr="5A9BD6AA" w:rsidR="5A9BD6AA">
        <w:rPr>
          <w:color w:val="000000" w:themeColor="text1" w:themeTint="FF" w:themeShade="FF"/>
        </w:rPr>
        <w:t>DDB</w:t>
      </w:r>
      <w:r w:rsidRPr="5A9BD6AA" w:rsidR="5A9BD6AA">
        <w:rPr>
          <w:color w:val="000000" w:themeColor="text1" w:themeTint="FF" w:themeShade="FF"/>
        </w:rPr>
        <w:t>，</w:t>
      </w:r>
      <w:r w:rsidRPr="5A9BD6AA" w:rsidR="5A9BD6AA">
        <w:rPr>
          <w:color w:val="000000" w:themeColor="text1" w:themeTint="FF" w:themeShade="FF"/>
        </w:rPr>
        <w:t>1964</w:t>
      </w:r>
      <w:r w:rsidRPr="5A9BD6AA" w:rsidR="5A9BD6AA">
        <w:rPr>
          <w:color w:val="000000" w:themeColor="text1" w:themeTint="FF" w:themeShade="FF"/>
        </w:rPr>
        <w:t>年</w:t>
      </w:r>
    </w:p>
    <w:p w:rsidR="00944351" w:rsidP="5A9BD6AA" w:rsidRDefault="00944351" w14:paraId="50D01441" w14:textId="77777777">
      <w:pPr>
        <w:rPr>
          <w:color w:val="000000" w:themeColor="text1" w:themeTint="FF" w:themeShade="FF"/>
        </w:rPr>
      </w:pPr>
      <w:bookmarkStart w:name="7kdR-1648652661999" w:id="108"/>
      <w:bookmarkEnd w:id="108"/>
    </w:p>
    <w:p w:rsidR="272E5385" w:rsidP="5A9BD6AA" w:rsidRDefault="272E5385" w14:paraId="2D0CCDA7" w14:textId="02958B80">
      <w:pPr>
        <w:pStyle w:val="a"/>
        <w:spacing w:before="0" w:beforeAutospacing="off"/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</w:pPr>
      <w:r w:rsidRPr="5A9BD6AA" w:rsidR="5A9BD6AA">
        <w:rPr>
          <w:color w:val="000000" w:themeColor="text1" w:themeTint="FF" w:themeShade="FF"/>
        </w:rPr>
        <w:t xml:space="preserve">      以上入选的广告20世纪百佳广告，每一个都有其精彩的故事。单光凭一句简单的广告语，不知其背景和场景，实难以理解这些广告何以伟大广告的奧秘。让我们以最后一条入选广告为例略作说明：</w:t>
      </w:r>
    </w:p>
    <w:p w:rsidR="272E5385" w:rsidP="5A9BD6AA" w:rsidRDefault="272E5385" w14:paraId="2C54316D" w14:textId="7F865172">
      <w:pPr>
        <w:pStyle w:val="a"/>
        <w:spacing w:before="0" w:beforeAutospacing="off"/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</w:pPr>
    </w:p>
    <w:p w:rsidR="272E5385" w:rsidP="5A9BD6AA" w:rsidRDefault="272E5385" w14:paraId="4398C7A0" w14:textId="10095A49">
      <w:pPr>
        <w:pStyle w:val="a"/>
        <w:spacing w:before="0" w:beforeAutospacing="off"/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</w:pPr>
      <w:r w:rsidRPr="5A9BD6AA" w:rsidR="5A9BD6AA"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  <w:t>林登·约翰逊（Lyndon B. Johnson）是美国历史上的一位总统，他在1963年至1969年间任职。1964年他竞选总统期间，出现了一则非常有名称为"Daisy"的广告。</w:t>
      </w:r>
    </w:p>
    <w:p w:rsidR="272E5385" w:rsidP="5A9BD6AA" w:rsidRDefault="272E5385" w14:paraId="74B84FD9" w14:textId="0EFBA899">
      <w:pPr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</w:pPr>
      <w:r w:rsidRPr="5A9BD6AA" w:rsidR="5A9BD6AA"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  <w:t>这则广告最初于1964年9月7日播放，是约翰逊竞选团队制作的。广告的主要内容是一个可爱的小女孩在一个花园里，她正在数着雏菊的花瓣。当她数到“9”时，画面切换到一个导弹发射的场景，接着是一个巨大的爆炸蘑菇云。广告结束时，有一个声音在背景说："这次选举，请投票给约翰逊。因为你的生活和你的孩子的生活取决于它，每一天都可能下（蘑菇）雨。"</w:t>
      </w:r>
    </w:p>
    <w:p w:rsidR="272E5385" w:rsidP="5A9BD6AA" w:rsidRDefault="272E5385" w14:paraId="2CCD3E55" w14:textId="080AF194">
      <w:pPr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</w:pPr>
      <w:r w:rsidRPr="5A9BD6AA" w:rsidR="5A9BD6AA"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  <w:t>"</w:t>
      </w:r>
      <w:r w:rsidRPr="5A9BD6AA" w:rsidR="5A9BD6AA"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  <w:t>Daisy"广告的目的是通过暗示共和党候选人巴里·戈德沃特（Barry</w:t>
      </w:r>
      <w:r w:rsidRPr="5A9BD6AA" w:rsidR="5A9BD6AA"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  <w:t xml:space="preserve"> Goldwater）对核武器使用的立场，表达对他激进的军事政策的担忧。这则广告的情感强烈，利用了对核战争的普遍恐惧，试图让选民相信如果选错了总统，可能会导致灾难性的后果。</w:t>
      </w:r>
    </w:p>
    <w:p w:rsidR="272E5385" w:rsidP="5A9BD6AA" w:rsidRDefault="272E5385" w14:paraId="58DA12FE" w14:textId="252216A0">
      <w:pPr>
        <w:spacing w:after="0" w:afterAutospacing="off"/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</w:pPr>
      <w:r w:rsidRPr="5A9BD6AA" w:rsidR="5A9BD6AA">
        <w:rPr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CN"/>
        </w:rPr>
        <w:t xml:space="preserve">    这则广告引起了很大的争议，一些人批评它是在利用恐惧来获得选民的支持，而其他人则认为它成功地传达了对戈德沃特的担忧。不管怎样，这则"Daisy"广告在美国政治广告的历史上留下了深远的影响，被认为是一种将情感与政治联系起来的典型例子。</w:t>
      </w:r>
    </w:p>
    <w:p w:rsidR="272E5385" w:rsidP="5A9BD6AA" w:rsidRDefault="272E5385" w14:paraId="0A2B98C1" w14:textId="0C951412">
      <w:pPr>
        <w:pStyle w:val="a"/>
        <w:rPr>
          <w:color w:val="000000" w:themeColor="text1" w:themeTint="FF" w:themeShade="FF"/>
        </w:rPr>
      </w:pPr>
    </w:p>
    <w:p w:rsidR="00660006" w:rsidP="5A9BD6AA" w:rsidRDefault="00660006" w14:paraId="2E80DA60" w14:textId="5DCE08D5">
      <w:pPr>
        <w:rPr>
          <w:color w:val="000000" w:themeColor="text1" w:themeTint="FF" w:themeShade="FF"/>
        </w:rPr>
      </w:pPr>
      <w:r w:rsidRPr="5A9BD6AA" w:rsidR="5A9BD6AA">
        <w:rPr>
          <w:color w:val="000000" w:themeColor="text1" w:themeTint="FF" w:themeShade="FF"/>
        </w:rPr>
        <w:t>来源：该榜单英文源于广告时代（</w:t>
      </w:r>
      <w:r w:rsidRPr="5A9BD6AA" w:rsidR="5A9BD6AA">
        <w:rPr>
          <w:color w:val="000000" w:themeColor="text1" w:themeTint="FF" w:themeShade="FF"/>
        </w:rPr>
        <w:t>AA），</w:t>
      </w:r>
    </w:p>
    <w:p w:rsidR="00660006" w:rsidP="5A9BD6AA" w:rsidRDefault="00660006" w14:paraId="26792B34" w14:textId="03DD630A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5A9BD6AA" w:rsidR="5A9BD6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Ad Age Advertising Century: Top 100 </w:t>
      </w:r>
      <w:r w:rsidRPr="5A9BD6AA" w:rsidR="5A9BD6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Campaigns[</w:t>
      </w:r>
      <w:r w:rsidRPr="5A9BD6AA" w:rsidR="5A9BD6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EB/OL]//Ad Age. (1999-03-</w:t>
      </w:r>
      <w:r w:rsidRPr="5A9BD6AA" w:rsidR="5A9BD6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29)[</w:t>
      </w:r>
      <w:r w:rsidRPr="5A9BD6AA" w:rsidR="11ABA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2023-12-21]. </w:t>
      </w:r>
      <w:ins w:author="林 慕空" w:date="2023-12-21T09:16:17.014Z" w:id="2111196684">
        <w:r>
          <w:fldChar w:fldCharType="begin"/>
        </w:r>
        <w:r>
          <w:instrText xml:space="preserve">HYPERLINK "https://adage.com/article/special-report-the-advertising-century/ad-age-advertising-century-top-100-advertising-campaigns/140150" </w:instrText>
        </w:r>
        <w:r>
          <w:fldChar w:fldCharType="separate"/>
        </w:r>
        <w:r/>
      </w:ins>
      <w:r w:rsidRPr="5A9BD6AA" w:rsidR="11ABA749"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zh-CN"/>
        </w:rPr>
        <w:t>https://adage.com/article/special-report-the-advertising-century/ad-age-advertising-century-top-100-advertising-campaigns/140150</w:t>
      </w:r>
      <w:ins w:author="林 慕空" w:date="2023-12-21T09:16:17.014Z" w:id="404914241">
        <w:r>
          <w:fldChar w:fldCharType="end"/>
        </w:r>
      </w:ins>
      <w:r w:rsidRPr="5A9BD6AA" w:rsidR="11ABA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.</w:t>
      </w:r>
    </w:p>
    <w:sectPr w:rsidR="00660006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51"/>
    <w:rsid w:val="00021847"/>
    <w:rsid w:val="001144AA"/>
    <w:rsid w:val="001216FC"/>
    <w:rsid w:val="001375D0"/>
    <w:rsid w:val="0018394C"/>
    <w:rsid w:val="001866BD"/>
    <w:rsid w:val="001F4FD8"/>
    <w:rsid w:val="00280229"/>
    <w:rsid w:val="003A61BE"/>
    <w:rsid w:val="003B3E29"/>
    <w:rsid w:val="00425E97"/>
    <w:rsid w:val="00432B7F"/>
    <w:rsid w:val="004660FA"/>
    <w:rsid w:val="00507AC4"/>
    <w:rsid w:val="00562BEB"/>
    <w:rsid w:val="0057150C"/>
    <w:rsid w:val="005802E1"/>
    <w:rsid w:val="005A2AE4"/>
    <w:rsid w:val="005B0B9D"/>
    <w:rsid w:val="00604B7A"/>
    <w:rsid w:val="00644B26"/>
    <w:rsid w:val="00660006"/>
    <w:rsid w:val="006B37D4"/>
    <w:rsid w:val="00757993"/>
    <w:rsid w:val="008542E2"/>
    <w:rsid w:val="008C1AD2"/>
    <w:rsid w:val="008E6F80"/>
    <w:rsid w:val="00914403"/>
    <w:rsid w:val="0092249C"/>
    <w:rsid w:val="00922771"/>
    <w:rsid w:val="00944351"/>
    <w:rsid w:val="009469FD"/>
    <w:rsid w:val="00992C9B"/>
    <w:rsid w:val="009A6BE2"/>
    <w:rsid w:val="009C64FB"/>
    <w:rsid w:val="00A250AA"/>
    <w:rsid w:val="00A87D6F"/>
    <w:rsid w:val="00AC7601"/>
    <w:rsid w:val="00B22B7D"/>
    <w:rsid w:val="00B4023E"/>
    <w:rsid w:val="00B9141B"/>
    <w:rsid w:val="00C669B7"/>
    <w:rsid w:val="00C9320C"/>
    <w:rsid w:val="00CF202A"/>
    <w:rsid w:val="00D016DC"/>
    <w:rsid w:val="00D060A1"/>
    <w:rsid w:val="00D8649A"/>
    <w:rsid w:val="00DD0896"/>
    <w:rsid w:val="00DD6C3A"/>
    <w:rsid w:val="00DE170C"/>
    <w:rsid w:val="00E520B5"/>
    <w:rsid w:val="00E542F0"/>
    <w:rsid w:val="00E7362E"/>
    <w:rsid w:val="00E7733E"/>
    <w:rsid w:val="00EF1F83"/>
    <w:rsid w:val="00FB35F1"/>
    <w:rsid w:val="00FC4E3B"/>
    <w:rsid w:val="08EE5790"/>
    <w:rsid w:val="11ABA749"/>
    <w:rsid w:val="188C6094"/>
    <w:rsid w:val="272E5385"/>
    <w:rsid w:val="439F7018"/>
    <w:rsid w:val="4F02ADCA"/>
    <w:rsid w:val="51A6B629"/>
    <w:rsid w:val="5A9BD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13D0"/>
  <w15:docId w15:val="{286FB48C-EED4-44E9-97AD-EAF53F8E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" w:hAnsi="Microsoft YaHei" w:eastAsia="Microsoft YaHe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styleId="20" w:customStyle="1">
    <w:name w:val="标题 2 字符"/>
    <w:basedOn w:val="a0"/>
    <w:link w:val="2"/>
    <w:uiPriority w:val="9"/>
    <w:rsid w:val="004535D4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30" w:customStyle="1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styleId="40" w:customStyle="1">
    <w:name w:val="标题 4 字符"/>
    <w:basedOn w:val="a0"/>
    <w:link w:val="4"/>
    <w:uiPriority w:val="9"/>
    <w:rsid w:val="004535D4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50" w:customStyle="1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styleId="60" w:customStyle="1">
    <w:name w:val="标题 6 字符"/>
    <w:basedOn w:val="a0"/>
    <w:link w:val="6"/>
    <w:uiPriority w:val="9"/>
    <w:rsid w:val="004535D4"/>
    <w:rPr>
      <w:rFonts w:asciiTheme="majorHAnsi" w:hAnsiTheme="majorHAnsi" w:eastAsiaTheme="majorEastAsia" w:cstheme="majorBidi"/>
      <w:b/>
      <w:bCs/>
      <w:sz w:val="24"/>
      <w:szCs w:val="24"/>
    </w:rPr>
  </w:style>
  <w:style w:type="character" w:styleId="70" w:customStyle="1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styleId="80" w:customStyle="1">
    <w:name w:val="标题 8 字符"/>
    <w:basedOn w:val="a0"/>
    <w:link w:val="8"/>
    <w:uiPriority w:val="9"/>
    <w:rsid w:val="004535D4"/>
    <w:rPr>
      <w:rFonts w:asciiTheme="majorHAnsi" w:hAnsiTheme="majorHAnsi" w:eastAsiaTheme="majorEastAsia" w:cstheme="majorBidi"/>
      <w:sz w:val="24"/>
      <w:szCs w:val="24"/>
    </w:rPr>
  </w:style>
  <w:style w:type="character" w:styleId="90" w:customStyle="1">
    <w:name w:val="标题 9 字符"/>
    <w:basedOn w:val="a0"/>
    <w:link w:val="9"/>
    <w:uiPriority w:val="9"/>
    <w:rsid w:val="004535D4"/>
    <w:rPr>
      <w:rFonts w:asciiTheme="majorHAnsi" w:hAnsiTheme="majorHAnsi" w:eastAsiaTheme="majorEastAsia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styleId="a4" w:customStyle="1">
    <w:name w:val="标题 字符"/>
    <w:basedOn w:val="a0"/>
    <w:link w:val="a3"/>
    <w:uiPriority w:val="10"/>
    <w:rsid w:val="00E73C16"/>
    <w:rPr>
      <w:rFonts w:eastAsia="SimSun" w:asciiTheme="majorHAnsi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eastAsia="SimSun" w:asciiTheme="majorHAnsi" w:hAnsiTheme="majorHAnsi" w:cstheme="majorBidi"/>
      <w:b/>
      <w:bCs/>
      <w:kern w:val="28"/>
      <w:sz w:val="32"/>
      <w:szCs w:val="32"/>
    </w:rPr>
  </w:style>
  <w:style w:type="character" w:styleId="a6" w:customStyle="1">
    <w:name w:val="副标题 字符"/>
    <w:basedOn w:val="a0"/>
    <w:link w:val="a5"/>
    <w:uiPriority w:val="11"/>
    <w:rsid w:val="00E73C16"/>
    <w:rPr>
      <w:rFonts w:eastAsia="SimSun" w:asciiTheme="majorHAnsi" w:hAnsiTheme="majorHAnsi" w:cstheme="majorBidi"/>
      <w:b/>
      <w:bCs/>
      <w:kern w:val="28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Apache POI</dc:creator>
  <lastModifiedBy>林 慕空</lastModifiedBy>
  <revision>71</revision>
  <dcterms:created xsi:type="dcterms:W3CDTF">2023-12-21T03:30:00.0000000Z</dcterms:created>
  <dcterms:modified xsi:type="dcterms:W3CDTF">2024-08-05T07:45:48.3521328Z</dcterms:modified>
</coreProperties>
</file>